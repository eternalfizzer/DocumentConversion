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1F4D2" w14:textId="59AA4F79" w:rsidR="00BE14D2" w:rsidRDefault="00404B89">
      <w:r>
        <w:rPr>
          <w:noProof/>
        </w:rPr>
        <mc:AlternateContent>
          <mc:Choice Requires="wps">
            <w:drawing>
              <wp:anchor distT="0" distB="0" distL="114300" distR="114300" simplePos="0" relativeHeight="251661312" behindDoc="0" locked="0" layoutInCell="1" allowOverlap="1" wp14:anchorId="69C3BF28" wp14:editId="7003B7AD">
                <wp:simplePos x="0" y="0"/>
                <wp:positionH relativeFrom="column">
                  <wp:posOffset>792480</wp:posOffset>
                </wp:positionH>
                <wp:positionV relativeFrom="paragraph">
                  <wp:posOffset>-656590</wp:posOffset>
                </wp:positionV>
                <wp:extent cx="993140" cy="963930"/>
                <wp:effectExtent l="5080" t="3810" r="17780" b="10160"/>
                <wp:wrapNone/>
                <wp:docPr id="1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93140" cy="963930"/>
                        </a:xfrm>
                        <a:prstGeom prst="rect">
                          <a:avLst/>
                        </a:prstGeom>
                        <a:solidFill>
                          <a:srgbClr val="CA0016"/>
                        </a:solidFill>
                        <a:ln w="12700">
                          <a:solidFill>
                            <a:srgbClr val="FFFFFF"/>
                          </a:solidFill>
                          <a:miter lim="800000"/>
                          <a:headEnd/>
                          <a:tailEnd/>
                        </a:ln>
                        <a:effectLst/>
                        <a:extLst>
                          <a:ext uri="{AF507438-7753-43E0-B8FC-AC1667EBCBE1}">
                            <a14:hiddenEffects xmlns:a14="http://schemas.microsoft.com/office/drawing/2010/main">
                              <a:effectLst>
                                <a:outerShdw blurRad="63500" dist="53882" dir="2700000" algn="ctr" rotWithShape="0">
                                  <a:srgbClr val="D8D8D8">
                                    <a:alpha val="74998"/>
                                  </a:srgbClr>
                                </a:outerShdw>
                              </a:effectLst>
                            </a14:hiddenEffects>
                          </a:ext>
                        </a:extLst>
                      </wps:spPr>
                      <wps:txbx>
                        <w:txbxContent>
                          <w:p w14:paraId="2D0129B1" w14:textId="6C36B783" w:rsidR="00BE14D2" w:rsidRDefault="0085692A">
                            <w:pPr>
                              <w:jc w:val="center"/>
                              <w:rPr>
                                <w:color w:val="FFFFFF" w:themeColor="background1"/>
                                <w:sz w:val="48"/>
                                <w:szCs w:val="52"/>
                              </w:rPr>
                            </w:pPr>
                            <w:r>
                              <w:rPr>
                                <w:color w:val="FFFFFF" w:themeColor="background1"/>
                                <w:sz w:val="52"/>
                                <w:szCs w:val="52"/>
                              </w:rPr>
                              <w:t>2017</w:t>
                            </w:r>
                          </w:p>
                        </w:txbxContent>
                      </wps:txbx>
                      <wps:bodyPr rot="0" vert="horz"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9C3BF28" id="Rectangle 1" o:spid="_x0000_s1026" style="position:absolute;margin-left:62.4pt;margin-top:-51.65pt;width:78.2pt;height:75.9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" fillcolor="#ca0016" strokecolor="white" strokeweight="1pt">
                <v:shadow color="#d8d8d8" opacity="49150f" offset="3pt,3pt"/>
                <v:textbox>
                  <w:txbxContent>
                    <w:p w14:paraId="2D0129B1" w14:textId="6C36B783" w:rsidR="00BE14D2" w:rsidRDefault="0085692A">
                      <w:pPr>
                        <w:jc w:val="center"/>
                        <w:rPr>
                          <w:color w:val="FFFFFF" w:themeColor="background1"/>
                          <w:sz w:val="48"/>
                          <w:szCs w:val="52"/>
                        </w:rPr>
                      </w:pPr>
                      <w:r>
                        <w:rPr>
                          <w:color w:val="FFFFFF" w:themeColor="background1"/>
                          <w:sz w:val="52"/>
                          <w:szCs w:val="52"/>
                        </w:rPr>
                        <w:t>2017</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15894E7B" wp14:editId="3874266E">
                <wp:simplePos x="0" y="0"/>
                <wp:positionH relativeFrom="column">
                  <wp:posOffset>1273175</wp:posOffset>
                </wp:positionH>
                <wp:positionV relativeFrom="paragraph">
                  <wp:posOffset>-656590</wp:posOffset>
                </wp:positionV>
                <wp:extent cx="5384165" cy="9542780"/>
                <wp:effectExtent l="3175" t="3810" r="10160" b="1651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4165" cy="9542780"/>
                        </a:xfrm>
                        <a:prstGeom prst="rect">
                          <a:avLst/>
                        </a:prstGeom>
                        <a:solidFill>
                          <a:srgbClr val="737373"/>
                        </a:solidFill>
                        <a:ln w="12700">
                          <a:solidFill>
                            <a:srgbClr val="FFFFFF"/>
                          </a:solidFill>
                          <a:miter lim="800000"/>
                          <a:headEnd/>
                          <a:tailEnd/>
                        </a:ln>
                        <a:effectLst/>
                        <a:extLst>
                          <a:ext uri="{AF507438-7753-43E0-B8FC-AC1667EBCBE1}">
                            <a14:hiddenEffects xmlns:a14="http://schemas.microsoft.com/office/drawing/2010/main">
                              <a:effectLst>
                                <a:outerShdw blurRad="63500" dist="53882" dir="2700000" algn="ctr" rotWithShape="0">
                                  <a:srgbClr val="D8D8D8">
                                    <a:alpha val="74998"/>
                                  </a:srgbClr>
                                </a:outerShdw>
                              </a:effectLst>
                            </a14:hiddenEffects>
                          </a:ext>
                        </a:extLst>
                      </wps:spPr>
                      <wps:txbx>
                        <w:txbxContent>
                          <w:p w14:paraId="191BE443" w14:textId="77777777" w:rsidR="00BE14D2" w:rsidRDefault="0085692A">
                            <w:pPr>
                              <w:pStyle w:val="NoSpacing"/>
                              <w:rPr>
                                <w:color w:val="FFFFFF" w:themeColor="background1"/>
                                <w:sz w:val="80"/>
                                <w:szCs w:val="80"/>
                              </w:rPr>
                            </w:pPr>
                            <w:bookmarkStart w:id="0" w:name="_GoBack"/>
                            <w:r>
                              <w:rPr>
                                <w:color w:val="FFFFFF" w:themeColor="background1"/>
                                <w:sz w:val="80"/>
                                <w:szCs w:val="80"/>
                              </w:rPr>
                              <w:t>Needs Assessment Results</w:t>
                            </w:r>
                          </w:p>
                          <w:p w14:paraId="5E109530" w14:textId="77777777" w:rsidR="00BE14D2" w:rsidRPr="003850B2" w:rsidRDefault="0085692A">
                            <w:pPr>
                              <w:pStyle w:val="NoSpacing"/>
                              <w:rPr>
                                <w:color w:val="CA0016"/>
                                <w:sz w:val="40"/>
                                <w:szCs w:val="40"/>
                              </w:rPr>
                            </w:pPr>
                            <w:r w:rsidRPr="003850B2">
                              <w:rPr>
                                <w:color w:val="CA0016"/>
                                <w:sz w:val="40"/>
                                <w:szCs w:val="40"/>
                              </w:rPr>
                              <w:t>Confidential</w:t>
                            </w:r>
                          </w:p>
                          <w:p w14:paraId="3D382AC7" w14:textId="77777777" w:rsidR="00BE14D2" w:rsidRDefault="0085692A">
                            <w:pPr>
                              <w:pStyle w:val="NoSpacing"/>
                              <w:rPr>
                                <w:color w:val="FFFFFF" w:themeColor="background1"/>
                              </w:rPr>
                            </w:pPr>
                          </w:p>
                          <w:p w14:paraId="2ECDF40D" w14:textId="77777777" w:rsidR="00BE14D2" w:rsidRDefault="0085692A">
                            <w:pPr>
                              <w:pStyle w:val="NoSpacing"/>
                              <w:rPr>
                                <w:color w:val="FFFFFF" w:themeColor="background1"/>
                              </w:rPr>
                            </w:pPr>
                            <w:r>
                              <w:rPr>
                                <w:color w:val="FFFFFF" w:themeColor="background1"/>
                              </w:rPr>
                              <w:t>This document contains the summary results of the Net Reaction Needs Assessment taken by your organization. This snapshot report is intended to quickly asse</w:t>
                            </w:r>
                            <w:r>
                              <w:rPr>
                                <w:color w:val="FFFFFF" w:themeColor="background1"/>
                              </w:rPr>
                              <w:t>s</w:t>
                            </w:r>
                            <w:r>
                              <w:rPr>
                                <w:color w:val="FFFFFF" w:themeColor="background1"/>
                              </w:rPr>
                              <w:t xml:space="preserve">s the current state of your Information </w:t>
                            </w:r>
                            <w:r>
                              <w:rPr>
                                <w:color w:val="FFFFFF" w:themeColor="background1"/>
                              </w:rPr>
                              <w:t>Security Program by measuring your practices, policies and procedures against both industry standard best practices and applicable compliance legislation.</w:t>
                            </w:r>
                          </w:p>
                          <w:p w14:paraId="2E1875CF" w14:textId="77777777" w:rsidR="00BE14D2" w:rsidRDefault="0085692A">
                            <w:pPr>
                              <w:pStyle w:val="NoSpacing"/>
                              <w:rPr>
                                <w:color w:val="FFFFFF" w:themeColor="background1"/>
                              </w:rPr>
                            </w:pPr>
                          </w:p>
                          <w:bookmarkEnd w:id="0"/>
                        </w:txbxContent>
                      </wps:txbx>
                      <wps:bodyPr rot="0" vert="horz" wrap="square" lIns="228600" tIns="1371600" rIns="45720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894E7B" id="Rectangle 2" o:spid="_x0000_s1027" style="position:absolute;margin-left:100.25pt;margin-top:-51.65pt;width:423.95pt;height:75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" fillcolor="#737373" strokecolor="white" strokeweight="1pt">
                <v:shadow color="#d8d8d8" opacity="49150f" offset="3pt,3pt"/>
                <v:textbox inset="18pt,108pt,36pt">
                  <w:txbxContent>
                    <w:p w14:paraId="191BE443" w14:textId="77777777" w:rsidR="00BE14D2" w:rsidRDefault="0085692A">
                      <w:pPr>
                        <w:pStyle w:val="NoSpacing"/>
                        <w:rPr>
                          <w:color w:val="FFFFFF" w:themeColor="background1"/>
                          <w:sz w:val="80"/>
                          <w:szCs w:val="80"/>
                        </w:rPr>
                      </w:pPr>
                      <w:bookmarkStart w:id="1" w:name="_GoBack"/>
                      <w:r>
                        <w:rPr>
                          <w:color w:val="FFFFFF" w:themeColor="background1"/>
                          <w:sz w:val="80"/>
                          <w:szCs w:val="80"/>
                        </w:rPr>
                        <w:t>Needs Assessment Results</w:t>
                      </w:r>
                    </w:p>
                    <w:p w14:paraId="5E109530" w14:textId="77777777" w:rsidR="00BE14D2" w:rsidRPr="003850B2" w:rsidRDefault="0085692A">
                      <w:pPr>
                        <w:pStyle w:val="NoSpacing"/>
                        <w:rPr>
                          <w:color w:val="CA0016"/>
                          <w:sz w:val="40"/>
                          <w:szCs w:val="40"/>
                        </w:rPr>
                      </w:pPr>
                      <w:r w:rsidRPr="003850B2">
                        <w:rPr>
                          <w:color w:val="CA0016"/>
                          <w:sz w:val="40"/>
                          <w:szCs w:val="40"/>
                        </w:rPr>
                        <w:t>Confidential</w:t>
                      </w:r>
                    </w:p>
                    <w:p w14:paraId="3D382AC7" w14:textId="77777777" w:rsidR="00BE14D2" w:rsidRDefault="0085692A">
                      <w:pPr>
                        <w:pStyle w:val="NoSpacing"/>
                        <w:rPr>
                          <w:color w:val="FFFFFF" w:themeColor="background1"/>
                        </w:rPr>
                      </w:pPr>
                    </w:p>
                    <w:p w14:paraId="2ECDF40D" w14:textId="77777777" w:rsidR="00BE14D2" w:rsidRDefault="0085692A">
                      <w:pPr>
                        <w:pStyle w:val="NoSpacing"/>
                        <w:rPr>
                          <w:color w:val="FFFFFF" w:themeColor="background1"/>
                        </w:rPr>
                      </w:pPr>
                      <w:r>
                        <w:rPr>
                          <w:color w:val="FFFFFF" w:themeColor="background1"/>
                        </w:rPr>
                        <w:t>This document contains the summary results of the Net Reaction Needs Assessment taken by your organization. This snapshot report is intended to quickly asse</w:t>
                      </w:r>
                      <w:r>
                        <w:rPr>
                          <w:color w:val="FFFFFF" w:themeColor="background1"/>
                        </w:rPr>
                        <w:t>s</w:t>
                      </w:r>
                      <w:r>
                        <w:rPr>
                          <w:color w:val="FFFFFF" w:themeColor="background1"/>
                        </w:rPr>
                        <w:t xml:space="preserve">s the current state of your Information </w:t>
                      </w:r>
                      <w:r>
                        <w:rPr>
                          <w:color w:val="FFFFFF" w:themeColor="background1"/>
                        </w:rPr>
                        <w:t>Security Program by measuring your practices, policies and procedures against both industry standard best practices and applicable compliance legislation.</w:t>
                      </w:r>
                    </w:p>
                    <w:p w14:paraId="2E1875CF" w14:textId="77777777" w:rsidR="00BE14D2" w:rsidRDefault="0085692A">
                      <w:pPr>
                        <w:pStyle w:val="NoSpacing"/>
                        <w:rPr>
                          <w:color w:val="FFFFFF" w:themeColor="background1"/>
                        </w:rPr>
                      </w:pPr>
                    </w:p>
                    <w:bookmarkEnd w:id="1"/>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4F947C34" wp14:editId="6F8CC914">
                <wp:simplePos x="0" y="0"/>
                <wp:positionH relativeFrom="column">
                  <wp:posOffset>-701040</wp:posOffset>
                </wp:positionH>
                <wp:positionV relativeFrom="paragraph">
                  <wp:posOffset>-656590</wp:posOffset>
                </wp:positionV>
                <wp:extent cx="7358380" cy="9542780"/>
                <wp:effectExtent l="0" t="3810" r="10160" b="16510"/>
                <wp:wrapNone/>
                <wp:docPr id="13" name="Rectangle 3" descr="Zig zag"/>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58380" cy="9542780"/>
                        </a:xfrm>
                        <a:prstGeom prst="rect">
                          <a:avLst/>
                        </a:prstGeom>
                        <a:pattFill prst="zigZag">
                          <a:fgClr>
                            <a:srgbClr val="8C8C8C"/>
                          </a:fgClr>
                          <a:bgClr>
                            <a:srgbClr val="BFBFBF"/>
                          </a:bgClr>
                        </a:pattFill>
                        <a:ln w="12700">
                          <a:solidFill>
                            <a:srgbClr val="FFFFFF"/>
                          </a:solidFill>
                          <a:miter lim="800000"/>
                          <a:headEnd/>
                          <a:tailEnd/>
                        </a:ln>
                        <a:effectLst/>
                        <a:extLst>
                          <a:ext uri="{AF507438-7753-43E0-B8FC-AC1667EBCBE1}">
                            <a14:hiddenEffects xmlns:a14="http://schemas.microsoft.com/office/drawing/2010/main">
                              <a:effectLst>
                                <a:outerShdw blurRad="63500" dist="53882" dir="2700000" algn="ctr" rotWithShape="0">
                                  <a:srgbClr val="D8D8D8">
                                    <a:alpha val="74998"/>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B6CE6A" id="Rectangle 3" o:spid="_x0000_s1026" alt="Zig zag" style="position:absolute;margin-left:-55.2pt;margin-top:-51.65pt;width:579.4pt;height:75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" fillcolor="#8c8c8c" strokecolor="white" strokeweight="1pt">
                <v:fill r:id="rId5" o:title="" color2="#bfbfbf" type="pattern"/>
                <v:shadow color="#d8d8d8" opacity="49150f" offset="3pt,3pt"/>
              </v:rect>
            </w:pict>
          </mc:Fallback>
        </mc:AlternateContent>
      </w:r>
    </w:p>
    <w:p w14:paraId="58BA0B2F" w14:textId="77777777" w:rsidR="00BE14D2" w:rsidRDefault="0085692A"/>
    <w:p w14:paraId="744BDD51" w14:textId="5D1DB806" w:rsidR="00BE14D2" w:rsidRDefault="00404B89">
      <w:r>
        <w:rPr>
          <w:noProof/>
        </w:rPr>
        <mc:AlternateContent>
          <mc:Choice Requires="wps">
            <w:drawing>
              <wp:anchor distT="0" distB="0" distL="114300" distR="114300" simplePos="0" relativeHeight="251665408" behindDoc="0" locked="0" layoutInCell="1" allowOverlap="1" wp14:anchorId="0E6DC796" wp14:editId="57EDE958">
                <wp:simplePos x="0" y="0"/>
                <wp:positionH relativeFrom="column">
                  <wp:posOffset>6212840</wp:posOffset>
                </wp:positionH>
                <wp:positionV relativeFrom="paragraph">
                  <wp:posOffset>7570470</wp:posOffset>
                </wp:positionV>
                <wp:extent cx="248285" cy="243205"/>
                <wp:effectExtent l="2540" t="1270" r="15875" b="9525"/>
                <wp:wrapNone/>
                <wp:docPr id="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48285" cy="243205"/>
                        </a:xfrm>
                        <a:prstGeom prst="rect">
                          <a:avLst/>
                        </a:prstGeom>
                        <a:solidFill>
                          <a:srgbClr val="BFBFBF">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blurRad="63500" dist="53882" dir="2700000" algn="ctr" rotWithShape="0">
                                  <a:srgbClr val="D8D8D8">
                                    <a:alpha val="74998"/>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EB577D9" id="Rectangle 4" o:spid="_x0000_s1026" style="position:absolute;margin-left:489.2pt;margin-top:596.1pt;width:19.55pt;height:19.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" fillcolor="#bfbfbf" strokecolor="white" strokeweight="1pt">
                <v:fill opacity="32896f"/>
                <v:shadow color="#d8d8d8" opacity="49150f" offset="3pt,3pt"/>
              </v:rect>
            </w:pict>
          </mc:Fallback>
        </mc:AlternateContent>
      </w:r>
      <w:r>
        <w:rPr>
          <w:noProof/>
        </w:rPr>
        <mc:AlternateContent>
          <mc:Choice Requires="wps">
            <w:drawing>
              <wp:anchor distT="0" distB="0" distL="114300" distR="114300" simplePos="0" relativeHeight="251664384" behindDoc="0" locked="0" layoutInCell="1" allowOverlap="1" wp14:anchorId="248E802A" wp14:editId="5919625F">
                <wp:simplePos x="0" y="0"/>
                <wp:positionH relativeFrom="column">
                  <wp:posOffset>5964555</wp:posOffset>
                </wp:positionH>
                <wp:positionV relativeFrom="paragraph">
                  <wp:posOffset>7570470</wp:posOffset>
                </wp:positionV>
                <wp:extent cx="248285" cy="243205"/>
                <wp:effectExtent l="0" t="1270" r="10160" b="9525"/>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48285" cy="243205"/>
                        </a:xfrm>
                        <a:prstGeom prst="rect">
                          <a:avLst/>
                        </a:prstGeom>
                        <a:solidFill>
                          <a:srgbClr val="CA0016"/>
                        </a:solidFill>
                        <a:ln w="12700">
                          <a:solidFill>
                            <a:srgbClr val="FFFFFF"/>
                          </a:solidFill>
                          <a:miter lim="800000"/>
                          <a:headEnd/>
                          <a:tailEnd/>
                        </a:ln>
                        <a:effectLst/>
                        <a:extLst>
                          <a:ext uri="{AF507438-7753-43E0-B8FC-AC1667EBCBE1}">
                            <a14:hiddenEffects xmlns:a14="http://schemas.microsoft.com/office/drawing/2010/main">
                              <a:effectLst>
                                <a:outerShdw blurRad="63500" dist="53882" dir="2700000" algn="ctr" rotWithShape="0">
                                  <a:srgbClr val="D8D8D8">
                                    <a:alpha val="74998"/>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74CEBF" id="Rectangle 5" o:spid="_x0000_s1026" style="position:absolute;margin-left:469.65pt;margin-top:596.1pt;width:19.55pt;height:19.1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" fillcolor="#ca0016" strokecolor="white" strokeweight="1pt">
                <v:shadow color="#d8d8d8" opacity="49150f" offset="3pt,3pt"/>
              </v:rect>
            </w:pict>
          </mc:Fallback>
        </mc:AlternateContent>
      </w:r>
      <w:r>
        <w:rPr>
          <w:noProof/>
        </w:rPr>
        <mc:AlternateContent>
          <mc:Choice Requires="wps">
            <w:drawing>
              <wp:anchor distT="0" distB="0" distL="114300" distR="114300" simplePos="0" relativeHeight="251663360" behindDoc="0" locked="0" layoutInCell="1" allowOverlap="1" wp14:anchorId="09D7875B" wp14:editId="096783B8">
                <wp:simplePos x="0" y="0"/>
                <wp:positionH relativeFrom="column">
                  <wp:posOffset>5964555</wp:posOffset>
                </wp:positionH>
                <wp:positionV relativeFrom="paragraph">
                  <wp:posOffset>7809865</wp:posOffset>
                </wp:positionV>
                <wp:extent cx="248285" cy="243205"/>
                <wp:effectExtent l="0" t="0" r="10160" b="1143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48285" cy="243205"/>
                        </a:xfrm>
                        <a:prstGeom prst="rect">
                          <a:avLst/>
                        </a:prstGeom>
                        <a:solidFill>
                          <a:srgbClr val="BFBFBF">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blurRad="63500" dist="53882" dir="2700000" algn="ctr" rotWithShape="0">
                                  <a:srgbClr val="D8D8D8">
                                    <a:alpha val="74998"/>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DEFA104" id="Rectangle 6" o:spid="_x0000_s1026" style="position:absolute;margin-left:469.65pt;margin-top:614.95pt;width:19.55pt;height:19.1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" fillcolor="#bfbfbf" strokecolor="white" strokeweight="1pt">
                <v:fill opacity="32896f"/>
                <v:shadow color="#d8d8d8" opacity="49150f" offset="3pt,3pt"/>
              </v:rect>
            </w:pict>
          </mc:Fallback>
        </mc:AlternateContent>
      </w:r>
      <w:r>
        <w:rPr>
          <w:noProof/>
        </w:rPr>
        <mc:AlternateContent>
          <mc:Choice Requires="wps">
            <w:drawing>
              <wp:anchor distT="0" distB="0" distL="114300" distR="114300" simplePos="0" relativeHeight="251662336" behindDoc="0" locked="0" layoutInCell="1" allowOverlap="1" wp14:anchorId="2C705519" wp14:editId="775335AA">
                <wp:simplePos x="0" y="0"/>
                <wp:positionH relativeFrom="column">
                  <wp:posOffset>1274445</wp:posOffset>
                </wp:positionH>
                <wp:positionV relativeFrom="paragraph">
                  <wp:posOffset>7175500</wp:posOffset>
                </wp:positionV>
                <wp:extent cx="4511040" cy="877570"/>
                <wp:effectExtent l="4445" t="0" r="5715" b="0"/>
                <wp:wrapNone/>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1040" cy="877570"/>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blurRad="63500" dist="53882" dir="2700000" algn="ctr" rotWithShape="0">
                                  <a:srgbClr val="D8D8D8">
                                    <a:alpha val="74998"/>
                                  </a:srgbClr>
                                </a:outerShdw>
                              </a:effectLst>
                            </a14:hiddenEffects>
                          </a:ext>
                        </a:extLst>
                      </wps:spPr>
                      <wps:txbx>
                        <w:txbxContent>
                          <w:p w14:paraId="04D03249" w14:textId="77777777" w:rsidR="00BE14D2" w:rsidRDefault="0085692A">
                            <w:pPr>
                              <w:pStyle w:val="NoSpacing"/>
                              <w:jc w:val="right"/>
                              <w:rPr>
                                <w:color w:val="FFFFFF" w:themeColor="background1"/>
                              </w:rPr>
                            </w:pP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2C705519" id="Rectangle 7" o:spid="_x0000_s1028" style="position:absolute;margin-left:100.35pt;margin-top:565pt;width:355.2pt;height:6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" filled="f" stroked="f" strokecolor="white" strokeweight="1pt">
                <v:fill opacity="52428f"/>
                <v:shadow color="#d8d8d8" opacity="49150f" offset="3pt,3pt"/>
                <v:textbox inset=",0,,0">
                  <w:txbxContent>
                    <w:p w14:paraId="04D03249" w14:textId="77777777" w:rsidR="00BE14D2" w:rsidRDefault="0085692A">
                      <w:pPr>
                        <w:pStyle w:val="NoSpacing"/>
                        <w:jc w:val="right"/>
                        <w:rPr>
                          <w:color w:val="FFFFFF" w:themeColor="background1"/>
                        </w:rPr>
                      </w:pPr>
                    </w:p>
                  </w:txbxContent>
                </v:textbox>
              </v:rect>
            </w:pict>
          </mc:Fallback>
        </mc:AlternateContent>
      </w:r>
      <w:r>
        <w:rPr>
          <w:noProof/>
        </w:rPr>
        <mc:AlternateContent>
          <mc:Choice Requires="wpg">
            <w:drawing>
              <wp:anchor distT="0" distB="0" distL="114300" distR="114300" simplePos="0" relativeHeight="251660288" behindDoc="0" locked="0" layoutInCell="1" allowOverlap="1" wp14:anchorId="6C7D6BE8" wp14:editId="1265165D">
                <wp:simplePos x="0" y="0"/>
                <wp:positionH relativeFrom="column">
                  <wp:posOffset>-712470</wp:posOffset>
                </wp:positionH>
                <wp:positionV relativeFrom="paragraph">
                  <wp:posOffset>614045</wp:posOffset>
                </wp:positionV>
                <wp:extent cx="1985645" cy="3854450"/>
                <wp:effectExtent l="0" t="4445" r="9525" b="14605"/>
                <wp:wrapNone/>
                <wp:docPr id="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5645" cy="3854450"/>
                          <a:chOff x="654" y="3599"/>
                          <a:chExt cx="2880" cy="5760"/>
                        </a:xfrm>
                      </wpg:grpSpPr>
                      <wps:wsp>
                        <wps:cNvPr id="3" name="Rectangle 9"/>
                        <wps:cNvSpPr>
                          <a:spLocks noChangeArrowheads="1"/>
                        </wps:cNvSpPr>
                        <wps:spPr bwMode="auto">
                          <a:xfrm flipH="1">
                            <a:off x="2094" y="6479"/>
                            <a:ext cx="1440" cy="1440"/>
                          </a:xfrm>
                          <a:prstGeom prst="rect">
                            <a:avLst/>
                          </a:prstGeom>
                          <a:solidFill>
                            <a:srgbClr val="A7BFDE">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blurRad="63500" dist="53882" dir="2700000" algn="ctr" rotWithShape="0">
                                    <a:srgbClr val="D8D8D8">
                                      <a:alpha val="74998"/>
                                    </a:srgbClr>
                                  </a:outerShdw>
                                </a:effectLst>
                              </a14:hiddenEffects>
                            </a:ext>
                          </a:extLst>
                        </wps:spPr>
                        <wps:bodyPr rot="0" vert="horz" wrap="square" lIns="91440" tIns="45720" rIns="91440" bIns="45720" anchor="ctr" anchorCtr="0" upright="1">
                          <a:noAutofit/>
                        </wps:bodyPr>
                      </wps:wsp>
                      <wps:wsp>
                        <wps:cNvPr id="4" name="Rectangle 10"/>
                        <wps:cNvSpPr>
                          <a:spLocks noChangeArrowheads="1"/>
                        </wps:cNvSpPr>
                        <wps:spPr bwMode="auto">
                          <a:xfrm flipH="1">
                            <a:off x="2094" y="5039"/>
                            <a:ext cx="1440" cy="1440"/>
                          </a:xfrm>
                          <a:prstGeom prst="rect">
                            <a:avLst/>
                          </a:prstGeom>
                          <a:solidFill>
                            <a:srgbClr val="A7BFDE">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blurRad="63500" dist="53882" dir="2700000" algn="ctr" rotWithShape="0">
                                    <a:srgbClr val="D8D8D8">
                                      <a:alpha val="74998"/>
                                    </a:srgbClr>
                                  </a:outerShdw>
                                </a:effectLst>
                              </a14:hiddenEffects>
                            </a:ext>
                          </a:extLst>
                        </wps:spPr>
                        <wps:bodyPr rot="0" vert="horz" wrap="square" lIns="91440" tIns="45720" rIns="91440" bIns="45720" anchor="ctr" anchorCtr="0" upright="1">
                          <a:noAutofit/>
                        </wps:bodyPr>
                      </wps:wsp>
                      <wps:wsp>
                        <wps:cNvPr id="5" name="Rectangle 11"/>
                        <wps:cNvSpPr>
                          <a:spLocks noChangeArrowheads="1"/>
                        </wps:cNvSpPr>
                        <wps:spPr bwMode="auto">
                          <a:xfrm flipH="1">
                            <a:off x="654" y="5039"/>
                            <a:ext cx="1440" cy="1440"/>
                          </a:xfrm>
                          <a:prstGeom prst="rect">
                            <a:avLst/>
                          </a:prstGeom>
                          <a:solidFill>
                            <a:srgbClr val="A7BFDE">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blurRad="63500" dist="53882" dir="2700000" algn="ctr" rotWithShape="0">
                                    <a:srgbClr val="D8D8D8">
                                      <a:alpha val="74998"/>
                                    </a:srgbClr>
                                  </a:outerShdw>
                                </a:effectLst>
                              </a14:hiddenEffects>
                            </a:ext>
                          </a:extLst>
                        </wps:spPr>
                        <wps:bodyPr rot="0" vert="horz" wrap="square" lIns="91440" tIns="45720" rIns="91440" bIns="45720" anchor="ctr" anchorCtr="0" upright="1">
                          <a:noAutofit/>
                        </wps:bodyPr>
                      </wps:wsp>
                      <wps:wsp>
                        <wps:cNvPr id="6" name="Rectangle 12"/>
                        <wps:cNvSpPr>
                          <a:spLocks noChangeArrowheads="1"/>
                        </wps:cNvSpPr>
                        <wps:spPr bwMode="auto">
                          <a:xfrm flipH="1">
                            <a:off x="654" y="3599"/>
                            <a:ext cx="1440" cy="1440"/>
                          </a:xfrm>
                          <a:prstGeom prst="rect">
                            <a:avLst/>
                          </a:prstGeom>
                          <a:solidFill>
                            <a:srgbClr val="A7BFDE">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blurRad="63500" dist="53882" dir="2700000" algn="ctr" rotWithShape="0">
                                    <a:srgbClr val="D8D8D8">
                                      <a:alpha val="74998"/>
                                    </a:srgbClr>
                                  </a:outerShdw>
                                </a:effectLst>
                              </a14:hiddenEffects>
                            </a:ext>
                          </a:extLst>
                        </wps:spPr>
                        <wps:bodyPr rot="0" vert="horz" wrap="square" lIns="91440" tIns="45720" rIns="91440" bIns="45720" anchor="ctr" anchorCtr="0" upright="1">
                          <a:noAutofit/>
                        </wps:bodyPr>
                      </wps:wsp>
                      <wps:wsp>
                        <wps:cNvPr id="7" name="Rectangle 13"/>
                        <wps:cNvSpPr>
                          <a:spLocks noChangeArrowheads="1"/>
                        </wps:cNvSpPr>
                        <wps:spPr bwMode="auto">
                          <a:xfrm flipH="1">
                            <a:off x="654" y="6479"/>
                            <a:ext cx="1440" cy="1440"/>
                          </a:xfrm>
                          <a:prstGeom prst="rect">
                            <a:avLst/>
                          </a:prstGeom>
                          <a:solidFill>
                            <a:srgbClr val="A7BFDE">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blurRad="63500" dist="53882" dir="2700000" algn="ctr" rotWithShape="0">
                                    <a:srgbClr val="D8D8D8">
                                      <a:alpha val="74998"/>
                                    </a:srgbClr>
                                  </a:outerShdw>
                                </a:effectLst>
                              </a14:hiddenEffects>
                            </a:ext>
                          </a:extLst>
                        </wps:spPr>
                        <wps:bodyPr rot="0" vert="horz" wrap="square" lIns="91440" tIns="45720" rIns="91440" bIns="45720" anchor="ctr" anchorCtr="0" upright="1">
                          <a:noAutofit/>
                        </wps:bodyPr>
                      </wps:wsp>
                      <wps:wsp>
                        <wps:cNvPr id="8" name="Rectangle 14"/>
                        <wps:cNvSpPr>
                          <a:spLocks noChangeArrowheads="1"/>
                        </wps:cNvSpPr>
                        <wps:spPr bwMode="auto">
                          <a:xfrm flipH="1">
                            <a:off x="2094" y="7919"/>
                            <a:ext cx="1440" cy="1440"/>
                          </a:xfrm>
                          <a:prstGeom prst="rect">
                            <a:avLst/>
                          </a:prstGeom>
                          <a:solidFill>
                            <a:srgbClr val="A7BFDE">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blurRad="63500" dist="53882" dir="2700000" algn="ctr" rotWithShape="0">
                                    <a:srgbClr val="D8D8D8">
                                      <a:alpha val="74998"/>
                                    </a:srgbClr>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BB7088" id="Group 8" o:spid="_x0000_s1026" style="position:absolute;margin-left:-56.1pt;margin-top:48.35pt;width:156.35pt;height:303.5pt;z-index:251660288" coordorigin="654,3599" coordsize="2880,5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">
                <v:rect id="Rectangle 9" o:spid="_x0000_s1027" style="position:absolute;left:2094;top:647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oURpwQAA&#10;ANoAAAAPAAAAZHJzL2Rvd25yZXYueG1sRI9Bi8IwFITvC/6H8ARva1oFd6lGEUG311Vhr4/m2RSb&#10;l5JE2/XXmwVhj8PMfMOsNoNtxZ18aBwryKcZCOLK6YZrBefT/v0TRIjIGlvHpOCXAmzWo7cVFtr1&#10;/E33Y6xFgnAoUIGJsSukDJUhi2HqOuLkXZy3GJP0tdQe+wS3rZxl2UJabDgtGOxoZ6i6Hm9WwT7f&#10;fZWnj5k/mP5xOIfhJ7+WrNRkPGyXICIN8T/8apdawRz+rqQbIN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aFEacEAAADaAAAADwAAAAAAAAAAAAAAAACXAgAAZHJzL2Rvd25y&#10;ZXYueG1sUEsFBgAAAAAEAAQA9QAAAIUDAAAAAA==&#10;" fillcolor="#a7bfde" strokecolor="white" strokeweight="1pt">
                  <v:fill opacity="52428f"/>
                  <v:shadow color="#d8d8d8" opacity="49150f" offset="3pt,3pt"/>
                </v:rect>
                <v:rect id="Rectangle 10" o:spid="_x0000_s1028" style="position:absolute;left:2094;top:503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QEHywwAA&#10;ANoAAAAPAAAAZHJzL2Rvd25yZXYueG1sRI9BawIxFITvBf9DeIKXollFStkaRUTRS0G3vfT23Lxu&#10;gpuXZRPX9d+bgtDjMDPfMItV72rRURusZwXTSQaCuPTacqXg+2s3fgcRIrLG2jMpuFOA1XLwssBc&#10;+xufqCtiJRKEQ44KTIxNLmUoDTkME98QJ+/Xtw5jkm0ldYu3BHe1nGXZm3RoOS0YbGhjqLwUV6fg&#10;eD2ffrL5zH7KvbNT+yq3puyUGg379QeISH38Dz/bB61gDn9X0g2Qy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QEHywwAAANoAAAAPAAAAAAAAAAAAAAAAAJcCAABkcnMvZG93&#10;bnJldi54bWxQSwUGAAAAAAQABAD1AAAAhwMAAAAA&#10;" fillcolor="#a7bfde" strokecolor="white" strokeweight="1pt">
                  <v:fill opacity="32896f"/>
                  <v:shadow color="#d8d8d8" opacity="49150f" offset="3pt,3pt"/>
                </v:rect>
                <v:rect id="Rectangle 11" o:spid="_x0000_s1029" style="position:absolute;left:654;top:503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BHmGwQAA&#10;ANoAAAAPAAAAZHJzL2Rvd25yZXYueG1sRI9Bi8IwFITvC/6H8ARva1pBd6lGEUG311Vhr4/m2RSb&#10;l5JE2/XXmwVhj8PMfMOsNoNtxZ18aBwryKcZCOLK6YZrBefT/v0TRIjIGlvHpOCXAmzWo7cVFtr1&#10;/E33Y6xFgnAoUIGJsSukDJUhi2HqOuLkXZy3GJP0tdQe+wS3rZxl2UJabDgtGOxoZ6i6Hm9WwT7f&#10;fZWnj5k/mP5xOIfhJ7+WrNRkPGyXICIN8T/8apdawRz+rqQbIN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QR5hsEAAADaAAAADwAAAAAAAAAAAAAAAACXAgAAZHJzL2Rvd25y&#10;ZXYueG1sUEsFBgAAAAAEAAQA9QAAAIUDAAAAAA==&#10;" fillcolor="#a7bfde" strokecolor="white" strokeweight="1pt">
                  <v:fill opacity="52428f"/>
                  <v:shadow color="#d8d8d8" opacity="49150f" offset="3pt,3pt"/>
                </v:rect>
                <v:rect id="Rectangle 12" o:spid="_x0000_s1030" style="position:absolute;left:654;top:359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3noewwAA&#10;ANoAAAAPAAAAZHJzL2Rvd25yZXYueG1sRI9BawIxFITvBf9DeIKXolmlSNkaRUTRS6Fue+ntuXnd&#10;BDcvyyau6783BcHjMDPfMItV72rRURusZwXTSQaCuPTacqXg53s3fgcRIrLG2jMpuFGA1XLwssBc&#10;+ysfqStiJRKEQ44KTIxNLmUoDTkME98QJ+/Ptw5jkm0ldYvXBHe1nGXZXDq0nBYMNrQxVJ6Li1Pw&#10;dTkdf7O3mf2Ue2en9lVuTdkpNRr26w8Qkfr4DD/aB61gDv9X0g2Qy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3noewwAAANoAAAAPAAAAAAAAAAAAAAAAAJcCAABkcnMvZG93&#10;bnJldi54bWxQSwUGAAAAAAQABAD1AAAAhwMAAAAA&#10;" fillcolor="#a7bfde" strokecolor="white" strokeweight="1pt">
                  <v:fill opacity="32896f"/>
                  <v:shadow color="#d8d8d8" opacity="49150f" offset="3pt,3pt"/>
                </v:rect>
                <v:rect id="Rectangle 13" o:spid="_x0000_s1031" style="position:absolute;left:654;top:647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kt+FxAAA&#10;ANoAAAAPAAAAZHJzL2Rvd25yZXYueG1sRI9BawIxFITvQv9DeIVeRLOKqGw3K6W06EVQ20tvr5vX&#10;TejmZdnEdf33plDwOMzMN0yxGVwjeuqC9axgNs1AEFdeW64VfH68T9YgQkTW2HgmBVcKsCkfRgXm&#10;2l/4SP0p1iJBOOSowMTY5lKGypDDMPUtcfJ+fOcwJtnVUnd4SXDXyHmWLaVDy2nBYEuvhqrf09kp&#10;OJy/j1/ZYm73cuvszI7lm6l6pZ4eh5dnEJGGeA//t3dawQr+rqQbI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5LfhcQAAADaAAAADwAAAAAAAAAAAAAAAACXAgAAZHJzL2Rv&#10;d25yZXYueG1sUEsFBgAAAAAEAAQA9QAAAIgDAAAAAA==&#10;" fillcolor="#a7bfde" strokecolor="white" strokeweight="1pt">
                  <v:fill opacity="32896f"/>
                  <v:shadow color="#d8d8d8" opacity="49150f" offset="3pt,3pt"/>
                </v:rect>
                <v:rect id="Rectangle 14" o:spid="_x0000_s1032" style="position:absolute;left:2094;top:791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DUv3vwAA&#10;ANoAAAAPAAAAZHJzL2Rvd25yZXYueG1sRE9Ni8IwEL0v+B/CCF6WNVVElq5RRBS9COp68TbbzDbB&#10;ZlKaWOu/NwfB4+N9zxadq0RLTbCeFYyGGQjiwmvLpYLz7+brG0SIyBorz6TgQQEW897HDHPt73yk&#10;9hRLkUI45KjAxFjnUobCkMMw9DVx4v594zAm2JRSN3hP4a6S4yybSoeWU4PBmlaGiuvp5hQcbn/H&#10;SzYZ273cOjuyn3JtilapQb9b/oCI1MW3+OXeaQVpa7qSboCcP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INS/e/AAAA2gAAAA8AAAAAAAAAAAAAAAAAlwIAAGRycy9kb3ducmV2&#10;LnhtbFBLBQYAAAAABAAEAPUAAACDAwAAAAA=&#10;" fillcolor="#a7bfde" strokecolor="white" strokeweight="1pt">
                  <v:fill opacity="32896f"/>
                  <v:shadow color="#d8d8d8" opacity="49150f" offset="3pt,3pt"/>
                </v:rect>
              </v:group>
            </w:pict>
          </mc:Fallback>
        </mc:AlternateContent>
      </w:r>
      <w:r w:rsidR="0085692A">
        <w:br w:type="page"/>
      </w:r>
    </w:p>
    <w:p w14:paraId="1D766510" w14:textId="77777777" w:rsidR="00BE14D2" w:rsidRDefault="0085692A"/>
    <w:p w14:paraId="620FDB5F" w14:textId="77777777" w:rsidR="00BE14D2" w:rsidRPr="00755B97" w:rsidRDefault="0085692A" w:rsidP="00BE14D2">
      <w:pPr>
        <w:pStyle w:val="Heading1"/>
        <w:rPr>
          <w:color w:val="auto"/>
        </w:rPr>
      </w:pPr>
      <w:r w:rsidRPr="00755B97">
        <w:rPr>
          <w:color w:val="auto"/>
        </w:rPr>
        <w:t>Introduction</w:t>
      </w:r>
    </w:p>
    <w:p w14:paraId="155FAD12" w14:textId="77777777" w:rsidR="0081278A" w:rsidRDefault="0085692A"/>
    <w:p w14:paraId="127F520D" w14:textId="7E5BF1A5" w:rsidR="0081278A" w:rsidRDefault="0085692A" w:rsidP="0081278A">
      <w:r>
        <w:t>Thank you for taking the time to complete this Needs Assessment Su</w:t>
      </w:r>
      <w:r>
        <w:t>rvey.  We</w:t>
      </w:r>
      <w:r>
        <w:t xml:space="preserve"> look forward to helping you understand your own unique strengths and needs. Over the next few pages we will examine your answers in relation to ho</w:t>
      </w:r>
      <w:r>
        <w:t>w they contribute to your overall threat profile.  This report will help you understand what risks your business face, and make suggestions for improving your Information Security Program.</w:t>
      </w:r>
    </w:p>
    <w:p w14:paraId="397B6D47" w14:textId="77777777" w:rsidR="0081278A" w:rsidRDefault="0085692A" w:rsidP="0081278A">
      <w:r>
        <w:t>Many organizations report feeling a bit overwhelmed after reading t</w:t>
      </w:r>
      <w:r>
        <w:t>his report.  This is normal when you are starting to build your Information Security Program.  Rest assured that you are not alone in this feeling, and that it is easy to overcome it once you get started in addressing your particular needs – especially whe</w:t>
      </w:r>
      <w:r>
        <w:t>n you have someone to guide you through the process.</w:t>
      </w:r>
    </w:p>
    <w:p w14:paraId="4F1C0B3E" w14:textId="77777777" w:rsidR="0081278A" w:rsidRDefault="0085692A" w:rsidP="0081278A">
      <w:r>
        <w:t>It should be noted that this Needs Assessment should not be substituted for a full risk assessment.  For this assessment, we are relying solely on information you have provided us, and have not done anyt</w:t>
      </w:r>
      <w:r>
        <w:t xml:space="preserve">hing further to verify this data.  </w:t>
      </w:r>
    </w:p>
    <w:p w14:paraId="01E82A2F" w14:textId="576BD8A3" w:rsidR="0081278A" w:rsidRDefault="0085692A" w:rsidP="0081278A">
      <w:r>
        <w:t>Finally, we welcome the opportunity to discuss this report with you.  We</w:t>
      </w:r>
      <w:r>
        <w:t xml:space="preserve"> know that sometimes starting down the path to securing your information seems fraught with obstacles.  We have helped thousands of</w:t>
      </w:r>
      <w:r>
        <w:t xml:space="preserve"> clients secure their information.  And, we will be happy to help you get started in securing yours.</w:t>
      </w:r>
    </w:p>
    <w:p w14:paraId="691E2DDE" w14:textId="77777777" w:rsidR="00BE14D2" w:rsidRDefault="0085692A">
      <w:r>
        <w:br w:type="page"/>
      </w:r>
    </w:p>
    <w:p w14:paraId="45D29F80" w14:textId="77777777" w:rsidR="00BE14D2" w:rsidRPr="00274B01" w:rsidRDefault="0085692A" w:rsidP="00BE14D2">
      <w:pPr>
        <w:pStyle w:val="Heading1"/>
        <w:rPr>
          <w:color w:val="auto"/>
        </w:rPr>
      </w:pPr>
      <w:r w:rsidRPr="00274B01">
        <w:rPr>
          <w:color w:val="auto"/>
        </w:rPr>
        <w:lastRenderedPageBreak/>
        <w:t>Overview of Results</w:t>
      </w:r>
    </w:p>
    <w:p w14:paraId="3C3DC306" w14:textId="77777777" w:rsidR="00BE14D2" w:rsidRDefault="0085692A" w:rsidP="00BE14D2"/>
    <w:p w14:paraId="286F88A2" w14:textId="16B3BA60" w:rsidR="00DE6F90" w:rsidRPr="003D59DF" w:rsidRDefault="00404B89" w:rsidP="00BE14D2">
      <w:r>
        <w:rPr>
          <w:noProof/>
        </w:rPr>
        <w:drawing>
          <wp:inline distT="0" distB="0" distL="0" distR="0" wp14:anchorId="22A19C98" wp14:editId="2E629325">
            <wp:extent cx="5295900" cy="31623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3162300"/>
                    </a:xfrm>
                    <a:prstGeom prst="rect">
                      <a:avLst/>
                    </a:prstGeom>
                    <a:noFill/>
                    <a:ln>
                      <a:noFill/>
                    </a:ln>
                  </pic:spPr>
                </pic:pic>
              </a:graphicData>
            </a:graphic>
          </wp:inline>
        </w:drawing>
      </w:r>
    </w:p>
    <w:p w14:paraId="59D98551" w14:textId="77777777" w:rsidR="00BE14D2" w:rsidRDefault="0085692A"/>
    <w:p w14:paraId="08DDD9B2" w14:textId="77777777" w:rsidR="00BE14D2" w:rsidRDefault="0085692A"/>
    <w:p w14:paraId="41F53690" w14:textId="77777777" w:rsidR="00BE14D2" w:rsidRPr="003D59DF" w:rsidRDefault="0085692A" w:rsidP="00BE14D2">
      <w:pPr>
        <w:rPr>
          <w:b/>
        </w:rPr>
      </w:pPr>
      <w:r w:rsidRPr="003D59DF">
        <w:rPr>
          <w:b/>
        </w:rPr>
        <w:t xml:space="preserve">Overall Risk Level:  </w:t>
      </w:r>
      <w:r>
        <w:rPr>
          <w:b/>
          <w:noProof/>
        </w:rPr>
        <w:t>Medium - Review as Necessary</w:t>
      </w:r>
    </w:p>
    <w:p w14:paraId="773B154A" w14:textId="77777777" w:rsidR="00BE14D2" w:rsidRPr="003D59DF" w:rsidRDefault="0085692A" w:rsidP="00BE14D2">
      <w:pPr>
        <w:rPr>
          <w:b/>
        </w:rPr>
      </w:pPr>
      <w:r w:rsidRPr="003D59DF">
        <w:rPr>
          <w:b/>
        </w:rPr>
        <w:t xml:space="preserve">Overall Risk Score: </w:t>
      </w:r>
      <w:r w:rsidRPr="00984AE5">
        <w:rPr>
          <w:b/>
          <w:noProof/>
        </w:rPr>
        <w:t>61</w:t>
      </w:r>
      <w:r w:rsidRPr="00984AE5">
        <w:rPr>
          <w:b/>
        </w:rPr>
        <w:t xml:space="preserve"> </w:t>
      </w:r>
      <w:r w:rsidRPr="00984AE5">
        <w:rPr>
          <w:b/>
        </w:rPr>
        <w:t>out of 100</w:t>
      </w:r>
    </w:p>
    <w:p w14:paraId="30ACB610" w14:textId="77777777" w:rsidR="00BE14D2" w:rsidRPr="00274B01" w:rsidRDefault="0085692A">
      <w:pPr>
        <w:rPr>
          <w:b/>
        </w:rPr>
      </w:pPr>
      <w:r w:rsidRPr="00274B01">
        <w:rPr>
          <w:b/>
        </w:rPr>
        <w:br w:type="page"/>
      </w:r>
    </w:p>
    <w:p w14:paraId="6CD15927" w14:textId="77777777" w:rsidR="00BE14D2" w:rsidRDefault="0085692A" w:rsidP="00BE14D2">
      <w:pPr>
        <w:pStyle w:val="Heading2"/>
        <w:rPr>
          <w:color w:val="auto"/>
        </w:rPr>
      </w:pPr>
      <w:r w:rsidRPr="00274B01">
        <w:rPr>
          <w:color w:val="auto"/>
        </w:rPr>
        <w:lastRenderedPageBreak/>
        <w:t>Information Security Fundamentals</w:t>
      </w:r>
    </w:p>
    <w:p w14:paraId="3656291A" w14:textId="77777777" w:rsidR="00BE14D2" w:rsidRDefault="0085692A">
      <w:r>
        <w:t>Information Security can seem very complex.  For most organizations however, there are some fundamental items that when implemented corr</w:t>
      </w:r>
      <w:r>
        <w:t xml:space="preserve">ectly will cover most of your Information Security needs.  Every organization, regardless of size or complexity needs to have these items in place.  Because of this necessity, Net Reaction uses this as a starting place for assessment.  As a practical take </w:t>
      </w:r>
      <w:r>
        <w:t>away, if you find yourself deficient in these fundamentals, you need to start here before focusing elsewhere.</w:t>
      </w:r>
    </w:p>
    <w:tbl>
      <w:tblPr>
        <w:tblStyle w:val="TableGrid"/>
        <w:tblW w:w="10260" w:type="dxa"/>
        <w:tblInd w:w="-252" w:type="dxa"/>
        <w:tblLook w:val="04A0" w:firstRow="1" w:lastRow="0" w:firstColumn="1" w:lastColumn="0" w:noHBand="0" w:noVBand="1"/>
      </w:tblPr>
      <w:tblGrid>
        <w:gridCol w:w="540"/>
        <w:gridCol w:w="7920"/>
        <w:gridCol w:w="1800"/>
      </w:tblGrid>
      <w:tr w:rsidR="006F5E34" w14:paraId="6EA3639B" w14:textId="77777777" w:rsidTr="00BE14D2">
        <w:trPr>
          <w:cantSplit/>
          <w:trHeight w:val="1340"/>
        </w:trPr>
        <w:tc>
          <w:tcPr>
            <w:tcW w:w="540" w:type="dxa"/>
            <w:shd w:val="clear" w:color="auto" w:fill="DBE5F1" w:themeFill="accent1" w:themeFillTint="33"/>
            <w:textDirection w:val="btLr"/>
          </w:tcPr>
          <w:p w14:paraId="22738EB5" w14:textId="77777777" w:rsidR="00BE14D2" w:rsidRPr="007B2A6A" w:rsidRDefault="0085692A" w:rsidP="00BE14D2">
            <w:pPr>
              <w:ind w:left="113" w:right="113"/>
              <w:jc w:val="center"/>
              <w:rPr>
                <w:b/>
              </w:rPr>
            </w:pPr>
            <w:r w:rsidRPr="007B2A6A">
              <w:rPr>
                <w:b/>
              </w:rPr>
              <w:t>Assessment</w:t>
            </w:r>
          </w:p>
        </w:tc>
        <w:tc>
          <w:tcPr>
            <w:tcW w:w="7920" w:type="dxa"/>
            <w:shd w:val="clear" w:color="auto" w:fill="DBE5F1" w:themeFill="accent1" w:themeFillTint="33"/>
          </w:tcPr>
          <w:p w14:paraId="46367B70" w14:textId="77777777" w:rsidR="00BE14D2" w:rsidRPr="007B2A6A" w:rsidRDefault="0085692A">
            <w:r w:rsidRPr="007B2A6A">
              <w:t>Risk Assessment</w:t>
            </w:r>
          </w:p>
          <w:p w14:paraId="332A4EAE" w14:textId="77777777" w:rsidR="00BE14D2" w:rsidRDefault="0085692A" w:rsidP="00BE14D2">
            <w:pPr>
              <w:pStyle w:val="ListParagraph"/>
              <w:numPr>
                <w:ilvl w:val="0"/>
                <w:numId w:val="4"/>
              </w:numPr>
              <w:rPr>
                <w:sz w:val="18"/>
                <w:szCs w:val="18"/>
              </w:rPr>
            </w:pPr>
            <w:r w:rsidRPr="004721DC">
              <w:rPr>
                <w:sz w:val="18"/>
                <w:szCs w:val="18"/>
              </w:rPr>
              <w:t xml:space="preserve">Risk Assessment is the critical tool for understanding the threats to your organization.  You can’t protect what you </w:t>
            </w:r>
            <w:r w:rsidRPr="004721DC">
              <w:rPr>
                <w:sz w:val="18"/>
                <w:szCs w:val="18"/>
              </w:rPr>
              <w:t>don’t understand.</w:t>
            </w:r>
            <w:r>
              <w:rPr>
                <w:sz w:val="18"/>
                <w:szCs w:val="18"/>
              </w:rPr>
              <w:t xml:space="preserve"> Risk Assessment is the first step that any organization should take in developing an Information Security Program</w:t>
            </w:r>
          </w:p>
          <w:p w14:paraId="79193EA0" w14:textId="77777777" w:rsidR="00BE14D2" w:rsidRPr="007B2A6A" w:rsidRDefault="0085692A" w:rsidP="00BE14D2">
            <w:pPr>
              <w:ind w:left="360"/>
              <w:rPr>
                <w:sz w:val="18"/>
                <w:szCs w:val="18"/>
              </w:rPr>
            </w:pPr>
          </w:p>
        </w:tc>
        <w:tc>
          <w:tcPr>
            <w:tcW w:w="1800" w:type="dxa"/>
            <w:shd w:val="clear" w:color="auto" w:fill="DBE5F1" w:themeFill="accent1" w:themeFillTint="33"/>
            <w:vAlign w:val="center"/>
          </w:tcPr>
          <w:p w14:paraId="58848306" w14:textId="77777777" w:rsidR="00BE14D2" w:rsidRPr="002B3C95" w:rsidRDefault="0085692A" w:rsidP="00BE14D2">
            <w:pPr>
              <w:jc w:val="center"/>
              <w:rPr>
                <w:b/>
              </w:rPr>
            </w:pPr>
            <w:r w:rsidRPr="002B3C95">
              <w:rPr>
                <w:b/>
                <w:noProof/>
              </w:rPr>
              <w:t>Deficient</w:t>
            </w:r>
          </w:p>
        </w:tc>
      </w:tr>
      <w:tr w:rsidR="006F5E34" w14:paraId="3295B952" w14:textId="77777777" w:rsidTr="00BE14D2">
        <w:tc>
          <w:tcPr>
            <w:tcW w:w="540" w:type="dxa"/>
            <w:vMerge w:val="restart"/>
            <w:shd w:val="clear" w:color="auto" w:fill="F2DBDB" w:themeFill="accent2" w:themeFillTint="33"/>
            <w:textDirection w:val="btLr"/>
          </w:tcPr>
          <w:p w14:paraId="0D3116C4" w14:textId="77777777" w:rsidR="00BE14D2" w:rsidRPr="007B2A6A" w:rsidRDefault="0085692A" w:rsidP="00BE14D2">
            <w:pPr>
              <w:ind w:left="113" w:right="113"/>
              <w:jc w:val="center"/>
              <w:rPr>
                <w:b/>
              </w:rPr>
            </w:pPr>
            <w:r w:rsidRPr="007B2A6A">
              <w:rPr>
                <w:b/>
              </w:rPr>
              <w:t>Policies &amp; Procedures</w:t>
            </w:r>
          </w:p>
        </w:tc>
        <w:tc>
          <w:tcPr>
            <w:tcW w:w="7920" w:type="dxa"/>
            <w:shd w:val="clear" w:color="auto" w:fill="F2DBDB" w:themeFill="accent2" w:themeFillTint="33"/>
          </w:tcPr>
          <w:p w14:paraId="2F430E95" w14:textId="77777777" w:rsidR="00BE14D2" w:rsidRDefault="0085692A" w:rsidP="00BE14D2">
            <w:r>
              <w:t>Information Security Policy</w:t>
            </w:r>
          </w:p>
          <w:p w14:paraId="3A933881" w14:textId="77777777" w:rsidR="00BE14D2" w:rsidRPr="004721DC" w:rsidRDefault="0085692A" w:rsidP="00BE14D2">
            <w:pPr>
              <w:pStyle w:val="ListParagraph"/>
              <w:numPr>
                <w:ilvl w:val="0"/>
                <w:numId w:val="4"/>
              </w:numPr>
              <w:rPr>
                <w:sz w:val="18"/>
                <w:szCs w:val="18"/>
              </w:rPr>
            </w:pPr>
            <w:r w:rsidRPr="004721DC">
              <w:rPr>
                <w:sz w:val="18"/>
                <w:szCs w:val="18"/>
              </w:rPr>
              <w:t xml:space="preserve">Describes what information needs to be protected and why, </w:t>
            </w:r>
            <w:r w:rsidRPr="004721DC">
              <w:rPr>
                <w:sz w:val="18"/>
                <w:szCs w:val="18"/>
              </w:rPr>
              <w:t>expresses management’s commitment to protecting the information and describes to the reader how the information is to be protected</w:t>
            </w:r>
          </w:p>
        </w:tc>
        <w:tc>
          <w:tcPr>
            <w:tcW w:w="1800" w:type="dxa"/>
            <w:shd w:val="clear" w:color="auto" w:fill="F2DBDB" w:themeFill="accent2" w:themeFillTint="33"/>
            <w:vAlign w:val="center"/>
          </w:tcPr>
          <w:p w14:paraId="3CEB868E" w14:textId="77777777" w:rsidR="00BE14D2" w:rsidRPr="002B3C95" w:rsidRDefault="0085692A" w:rsidP="00BE14D2">
            <w:pPr>
              <w:jc w:val="center"/>
              <w:rPr>
                <w:b/>
              </w:rPr>
            </w:pPr>
            <w:r w:rsidRPr="002B3C95">
              <w:rPr>
                <w:b/>
                <w:noProof/>
              </w:rPr>
              <w:t>Deficient</w:t>
            </w:r>
          </w:p>
        </w:tc>
      </w:tr>
      <w:tr w:rsidR="006F5E34" w14:paraId="71A2CF62" w14:textId="77777777" w:rsidTr="00BE14D2">
        <w:tc>
          <w:tcPr>
            <w:tcW w:w="540" w:type="dxa"/>
            <w:vMerge/>
            <w:shd w:val="clear" w:color="auto" w:fill="F2DBDB" w:themeFill="accent2" w:themeFillTint="33"/>
          </w:tcPr>
          <w:p w14:paraId="34F3606C" w14:textId="77777777" w:rsidR="00BE14D2" w:rsidRPr="007B2A6A" w:rsidRDefault="0085692A" w:rsidP="00BE14D2">
            <w:pPr>
              <w:jc w:val="center"/>
              <w:rPr>
                <w:b/>
              </w:rPr>
            </w:pPr>
          </w:p>
        </w:tc>
        <w:tc>
          <w:tcPr>
            <w:tcW w:w="7920" w:type="dxa"/>
            <w:shd w:val="clear" w:color="auto" w:fill="F2DBDB" w:themeFill="accent2" w:themeFillTint="33"/>
          </w:tcPr>
          <w:p w14:paraId="77C6DCB5" w14:textId="77777777" w:rsidR="00BE14D2" w:rsidRDefault="0085692A" w:rsidP="00BE14D2">
            <w:r>
              <w:t>Acceptable Use Policy</w:t>
            </w:r>
          </w:p>
          <w:p w14:paraId="230E04EA" w14:textId="77777777" w:rsidR="00BE14D2" w:rsidRPr="004721DC" w:rsidRDefault="0085692A" w:rsidP="00BE14D2">
            <w:pPr>
              <w:pStyle w:val="ListParagraph"/>
              <w:numPr>
                <w:ilvl w:val="0"/>
                <w:numId w:val="4"/>
              </w:numPr>
              <w:rPr>
                <w:sz w:val="18"/>
                <w:szCs w:val="18"/>
              </w:rPr>
            </w:pPr>
            <w:r w:rsidRPr="004721DC">
              <w:rPr>
                <w:sz w:val="18"/>
                <w:szCs w:val="18"/>
              </w:rPr>
              <w:t xml:space="preserve">Describes what actions the reader may and may not take in working with and handling the </w:t>
            </w:r>
            <w:r w:rsidRPr="004721DC">
              <w:rPr>
                <w:sz w:val="18"/>
                <w:szCs w:val="18"/>
              </w:rPr>
              <w:t>organization’s information</w:t>
            </w:r>
          </w:p>
        </w:tc>
        <w:tc>
          <w:tcPr>
            <w:tcW w:w="1800" w:type="dxa"/>
            <w:shd w:val="clear" w:color="auto" w:fill="F2DBDB" w:themeFill="accent2" w:themeFillTint="33"/>
            <w:vAlign w:val="center"/>
          </w:tcPr>
          <w:p w14:paraId="6BDF53E8" w14:textId="77777777" w:rsidR="00BE14D2" w:rsidRPr="002B3C95" w:rsidRDefault="0085692A" w:rsidP="00BE14D2">
            <w:pPr>
              <w:jc w:val="center"/>
              <w:rPr>
                <w:b/>
              </w:rPr>
            </w:pPr>
            <w:r w:rsidRPr="002B3C95">
              <w:rPr>
                <w:b/>
                <w:noProof/>
              </w:rPr>
              <w:t>Deficient</w:t>
            </w:r>
          </w:p>
        </w:tc>
      </w:tr>
      <w:tr w:rsidR="006F5E34" w14:paraId="35ED14D5" w14:textId="77777777" w:rsidTr="00BE14D2">
        <w:tc>
          <w:tcPr>
            <w:tcW w:w="540" w:type="dxa"/>
            <w:vMerge/>
            <w:shd w:val="clear" w:color="auto" w:fill="F2DBDB" w:themeFill="accent2" w:themeFillTint="33"/>
          </w:tcPr>
          <w:p w14:paraId="0DFAD638" w14:textId="77777777" w:rsidR="00BE14D2" w:rsidRPr="007B2A6A" w:rsidRDefault="0085692A" w:rsidP="00BE14D2">
            <w:pPr>
              <w:jc w:val="center"/>
              <w:rPr>
                <w:b/>
              </w:rPr>
            </w:pPr>
          </w:p>
        </w:tc>
        <w:tc>
          <w:tcPr>
            <w:tcW w:w="7920" w:type="dxa"/>
            <w:shd w:val="clear" w:color="auto" w:fill="F2DBDB" w:themeFill="accent2" w:themeFillTint="33"/>
          </w:tcPr>
          <w:p w14:paraId="6AF8E04F" w14:textId="77777777" w:rsidR="00BE14D2" w:rsidRDefault="0085692A" w:rsidP="00BE14D2">
            <w:r>
              <w:t>Employee Handbook</w:t>
            </w:r>
          </w:p>
          <w:p w14:paraId="68C218DA" w14:textId="77777777" w:rsidR="00BE14D2" w:rsidRPr="004721DC" w:rsidRDefault="0085692A" w:rsidP="00BE14D2">
            <w:pPr>
              <w:pStyle w:val="ListParagraph"/>
              <w:numPr>
                <w:ilvl w:val="0"/>
                <w:numId w:val="4"/>
              </w:numPr>
              <w:rPr>
                <w:sz w:val="18"/>
                <w:szCs w:val="18"/>
              </w:rPr>
            </w:pPr>
            <w:r w:rsidRPr="004721DC">
              <w:rPr>
                <w:sz w:val="18"/>
                <w:szCs w:val="18"/>
              </w:rPr>
              <w:t>Expresses the organization’s expectations of the reader as conditions of their employment</w:t>
            </w:r>
          </w:p>
        </w:tc>
        <w:tc>
          <w:tcPr>
            <w:tcW w:w="1800" w:type="dxa"/>
            <w:shd w:val="clear" w:color="auto" w:fill="F2DBDB" w:themeFill="accent2" w:themeFillTint="33"/>
            <w:vAlign w:val="center"/>
          </w:tcPr>
          <w:p w14:paraId="79406199" w14:textId="77777777" w:rsidR="00BE14D2" w:rsidRPr="002B3C95" w:rsidRDefault="0085692A" w:rsidP="00BE14D2">
            <w:pPr>
              <w:jc w:val="center"/>
              <w:rPr>
                <w:b/>
              </w:rPr>
            </w:pPr>
            <w:r w:rsidRPr="002B3C95">
              <w:rPr>
                <w:b/>
                <w:noProof/>
              </w:rPr>
              <w:t>Passing</w:t>
            </w:r>
          </w:p>
        </w:tc>
      </w:tr>
      <w:tr w:rsidR="006F5E34" w14:paraId="432D483D" w14:textId="77777777" w:rsidTr="00BE14D2">
        <w:tc>
          <w:tcPr>
            <w:tcW w:w="540" w:type="dxa"/>
            <w:vMerge/>
            <w:shd w:val="clear" w:color="auto" w:fill="F2DBDB" w:themeFill="accent2" w:themeFillTint="33"/>
          </w:tcPr>
          <w:p w14:paraId="6344F8BB" w14:textId="77777777" w:rsidR="00BE14D2" w:rsidRPr="007B2A6A" w:rsidRDefault="0085692A" w:rsidP="00BE14D2">
            <w:pPr>
              <w:jc w:val="center"/>
              <w:rPr>
                <w:b/>
              </w:rPr>
            </w:pPr>
          </w:p>
        </w:tc>
        <w:tc>
          <w:tcPr>
            <w:tcW w:w="7920" w:type="dxa"/>
            <w:shd w:val="clear" w:color="auto" w:fill="F2DBDB" w:themeFill="accent2" w:themeFillTint="33"/>
          </w:tcPr>
          <w:p w14:paraId="68071777" w14:textId="77777777" w:rsidR="00BE14D2" w:rsidRDefault="0085692A" w:rsidP="00BE14D2">
            <w:r>
              <w:t>Background Screening Policy</w:t>
            </w:r>
          </w:p>
          <w:p w14:paraId="731C21E5" w14:textId="77777777" w:rsidR="00BE14D2" w:rsidRPr="004721DC" w:rsidRDefault="0085692A" w:rsidP="00BE14D2">
            <w:pPr>
              <w:pStyle w:val="ListParagraph"/>
              <w:numPr>
                <w:ilvl w:val="0"/>
                <w:numId w:val="4"/>
              </w:numPr>
              <w:rPr>
                <w:sz w:val="18"/>
                <w:szCs w:val="18"/>
              </w:rPr>
            </w:pPr>
            <w:r w:rsidRPr="004721DC">
              <w:rPr>
                <w:sz w:val="18"/>
                <w:szCs w:val="18"/>
              </w:rPr>
              <w:t>Gives the organization the employee’s permission to conduct appropriate</w:t>
            </w:r>
            <w:r w:rsidRPr="004721DC">
              <w:rPr>
                <w:sz w:val="18"/>
                <w:szCs w:val="18"/>
              </w:rPr>
              <w:t xml:space="preserve"> background checks as a condition of their employment</w:t>
            </w:r>
          </w:p>
        </w:tc>
        <w:tc>
          <w:tcPr>
            <w:tcW w:w="1800" w:type="dxa"/>
            <w:shd w:val="clear" w:color="auto" w:fill="F2DBDB" w:themeFill="accent2" w:themeFillTint="33"/>
            <w:vAlign w:val="center"/>
          </w:tcPr>
          <w:p w14:paraId="194D3D17" w14:textId="77777777" w:rsidR="00BE14D2" w:rsidRPr="002B3C95" w:rsidRDefault="0085692A" w:rsidP="00BE14D2">
            <w:pPr>
              <w:jc w:val="center"/>
              <w:rPr>
                <w:b/>
              </w:rPr>
            </w:pPr>
            <w:r w:rsidRPr="002B3C95">
              <w:rPr>
                <w:b/>
                <w:noProof/>
              </w:rPr>
              <w:t>Deficient</w:t>
            </w:r>
          </w:p>
        </w:tc>
      </w:tr>
      <w:tr w:rsidR="006F5E34" w14:paraId="1AD15C6F" w14:textId="77777777" w:rsidTr="00BE14D2">
        <w:tc>
          <w:tcPr>
            <w:tcW w:w="540" w:type="dxa"/>
            <w:vMerge/>
            <w:shd w:val="clear" w:color="auto" w:fill="F2DBDB" w:themeFill="accent2" w:themeFillTint="33"/>
          </w:tcPr>
          <w:p w14:paraId="3B391E6F" w14:textId="77777777" w:rsidR="00BE14D2" w:rsidRPr="007B2A6A" w:rsidRDefault="0085692A" w:rsidP="00BE14D2">
            <w:pPr>
              <w:jc w:val="center"/>
              <w:rPr>
                <w:b/>
              </w:rPr>
            </w:pPr>
          </w:p>
        </w:tc>
        <w:tc>
          <w:tcPr>
            <w:tcW w:w="7920" w:type="dxa"/>
            <w:shd w:val="clear" w:color="auto" w:fill="F2DBDB" w:themeFill="accent2" w:themeFillTint="33"/>
          </w:tcPr>
          <w:p w14:paraId="19514CBD" w14:textId="77777777" w:rsidR="00BE14D2" w:rsidRDefault="0085692A" w:rsidP="00BE14D2">
            <w:r>
              <w:t>Confidentiality Policy</w:t>
            </w:r>
          </w:p>
          <w:p w14:paraId="5EF99BEA" w14:textId="77777777" w:rsidR="00BE14D2" w:rsidRPr="004721DC" w:rsidRDefault="0085692A" w:rsidP="00BE14D2">
            <w:pPr>
              <w:pStyle w:val="ListParagraph"/>
              <w:numPr>
                <w:ilvl w:val="0"/>
                <w:numId w:val="4"/>
              </w:numPr>
              <w:rPr>
                <w:sz w:val="18"/>
                <w:szCs w:val="18"/>
              </w:rPr>
            </w:pPr>
            <w:r w:rsidRPr="004721DC">
              <w:rPr>
                <w:sz w:val="18"/>
                <w:szCs w:val="18"/>
              </w:rPr>
              <w:t>Explicitly states to the reader that all information encountered during their employment is the property of the organization</w:t>
            </w:r>
          </w:p>
        </w:tc>
        <w:tc>
          <w:tcPr>
            <w:tcW w:w="1800" w:type="dxa"/>
            <w:shd w:val="clear" w:color="auto" w:fill="F2DBDB" w:themeFill="accent2" w:themeFillTint="33"/>
            <w:vAlign w:val="center"/>
          </w:tcPr>
          <w:p w14:paraId="28DF551F" w14:textId="77777777" w:rsidR="00BE14D2" w:rsidRPr="002B3C95" w:rsidRDefault="0085692A" w:rsidP="00BE14D2">
            <w:pPr>
              <w:jc w:val="center"/>
              <w:rPr>
                <w:b/>
              </w:rPr>
            </w:pPr>
            <w:r w:rsidRPr="002B3C95">
              <w:rPr>
                <w:b/>
                <w:noProof/>
              </w:rPr>
              <w:t>Deficient</w:t>
            </w:r>
          </w:p>
        </w:tc>
      </w:tr>
      <w:tr w:rsidR="006F5E34" w14:paraId="03DE36AA" w14:textId="77777777" w:rsidTr="00BE14D2">
        <w:tc>
          <w:tcPr>
            <w:tcW w:w="540" w:type="dxa"/>
            <w:vMerge w:val="restart"/>
            <w:shd w:val="clear" w:color="auto" w:fill="EAF1DD" w:themeFill="accent3" w:themeFillTint="33"/>
            <w:textDirection w:val="btLr"/>
          </w:tcPr>
          <w:p w14:paraId="6CD3BD74" w14:textId="77777777" w:rsidR="00BE14D2" w:rsidRPr="007B2A6A" w:rsidRDefault="0085692A" w:rsidP="00BE14D2">
            <w:pPr>
              <w:ind w:left="113" w:right="113"/>
              <w:jc w:val="center"/>
              <w:rPr>
                <w:b/>
              </w:rPr>
            </w:pPr>
            <w:r w:rsidRPr="007B2A6A">
              <w:rPr>
                <w:b/>
              </w:rPr>
              <w:t>Technical Controls</w:t>
            </w:r>
          </w:p>
        </w:tc>
        <w:tc>
          <w:tcPr>
            <w:tcW w:w="7920" w:type="dxa"/>
            <w:shd w:val="clear" w:color="auto" w:fill="EAF1DD" w:themeFill="accent3" w:themeFillTint="33"/>
          </w:tcPr>
          <w:p w14:paraId="1217EEA6" w14:textId="77777777" w:rsidR="00BE14D2" w:rsidRDefault="0085692A" w:rsidP="00BE14D2">
            <w:r>
              <w:t xml:space="preserve">Firewall </w:t>
            </w:r>
            <w:r>
              <w:t>Policy</w:t>
            </w:r>
          </w:p>
          <w:p w14:paraId="3B2B122C" w14:textId="77777777" w:rsidR="00BE14D2" w:rsidRPr="004721DC" w:rsidRDefault="0085692A" w:rsidP="00BE14D2">
            <w:pPr>
              <w:pStyle w:val="ListParagraph"/>
              <w:numPr>
                <w:ilvl w:val="0"/>
                <w:numId w:val="4"/>
              </w:numPr>
              <w:rPr>
                <w:sz w:val="18"/>
                <w:szCs w:val="18"/>
              </w:rPr>
            </w:pPr>
            <w:r w:rsidRPr="004721DC">
              <w:rPr>
                <w:sz w:val="18"/>
                <w:szCs w:val="18"/>
              </w:rPr>
              <w:t>Firewalls are necessary for anyone storing sensitive information on their corporate networks</w:t>
            </w:r>
          </w:p>
        </w:tc>
        <w:tc>
          <w:tcPr>
            <w:tcW w:w="1800" w:type="dxa"/>
            <w:shd w:val="clear" w:color="auto" w:fill="EAF1DD" w:themeFill="accent3" w:themeFillTint="33"/>
            <w:vAlign w:val="center"/>
          </w:tcPr>
          <w:p w14:paraId="7E6500D7" w14:textId="77777777" w:rsidR="00BE14D2" w:rsidRPr="002B3C95" w:rsidRDefault="0085692A" w:rsidP="00BE14D2">
            <w:pPr>
              <w:jc w:val="center"/>
              <w:rPr>
                <w:b/>
              </w:rPr>
            </w:pPr>
            <w:r w:rsidRPr="002B3C95">
              <w:rPr>
                <w:b/>
                <w:noProof/>
              </w:rPr>
              <w:t>Passing</w:t>
            </w:r>
          </w:p>
        </w:tc>
      </w:tr>
      <w:tr w:rsidR="006F5E34" w14:paraId="45F94892" w14:textId="77777777" w:rsidTr="00BE14D2">
        <w:tc>
          <w:tcPr>
            <w:tcW w:w="540" w:type="dxa"/>
            <w:vMerge/>
            <w:shd w:val="clear" w:color="auto" w:fill="EAF1DD" w:themeFill="accent3" w:themeFillTint="33"/>
          </w:tcPr>
          <w:p w14:paraId="7EE3C34A" w14:textId="77777777" w:rsidR="00BE14D2" w:rsidRPr="007B2A6A" w:rsidRDefault="0085692A" w:rsidP="00BE14D2">
            <w:pPr>
              <w:jc w:val="center"/>
              <w:rPr>
                <w:b/>
              </w:rPr>
            </w:pPr>
          </w:p>
        </w:tc>
        <w:tc>
          <w:tcPr>
            <w:tcW w:w="7920" w:type="dxa"/>
            <w:shd w:val="clear" w:color="auto" w:fill="EAF1DD" w:themeFill="accent3" w:themeFillTint="33"/>
          </w:tcPr>
          <w:p w14:paraId="02C7DC2E" w14:textId="77777777" w:rsidR="00BE14D2" w:rsidRDefault="0085692A" w:rsidP="00BE14D2">
            <w:r>
              <w:t>Wireless Policy</w:t>
            </w:r>
          </w:p>
          <w:p w14:paraId="48569293" w14:textId="77777777" w:rsidR="00BE14D2" w:rsidRPr="004721DC" w:rsidRDefault="0085692A" w:rsidP="00BE14D2">
            <w:pPr>
              <w:pStyle w:val="ListParagraph"/>
              <w:numPr>
                <w:ilvl w:val="0"/>
                <w:numId w:val="4"/>
              </w:numPr>
              <w:rPr>
                <w:sz w:val="18"/>
                <w:szCs w:val="18"/>
              </w:rPr>
            </w:pPr>
            <w:r w:rsidRPr="004721DC">
              <w:rPr>
                <w:sz w:val="18"/>
                <w:szCs w:val="18"/>
              </w:rPr>
              <w:t>Wireless networks should be appropriately secured on networks where sensitive information is present</w:t>
            </w:r>
          </w:p>
        </w:tc>
        <w:tc>
          <w:tcPr>
            <w:tcW w:w="1800" w:type="dxa"/>
            <w:shd w:val="clear" w:color="auto" w:fill="EAF1DD" w:themeFill="accent3" w:themeFillTint="33"/>
            <w:vAlign w:val="center"/>
          </w:tcPr>
          <w:p w14:paraId="3C41DE48" w14:textId="77777777" w:rsidR="00BE14D2" w:rsidRPr="002B3C95" w:rsidRDefault="0085692A" w:rsidP="00BE14D2">
            <w:pPr>
              <w:jc w:val="center"/>
              <w:rPr>
                <w:b/>
              </w:rPr>
            </w:pPr>
            <w:r w:rsidRPr="002B3C95">
              <w:rPr>
                <w:b/>
                <w:noProof/>
              </w:rPr>
              <w:t>Passing</w:t>
            </w:r>
          </w:p>
        </w:tc>
      </w:tr>
      <w:tr w:rsidR="006F5E34" w14:paraId="6237C2DB" w14:textId="77777777" w:rsidTr="00BE14D2">
        <w:tc>
          <w:tcPr>
            <w:tcW w:w="540" w:type="dxa"/>
            <w:vMerge/>
            <w:shd w:val="clear" w:color="auto" w:fill="EAF1DD" w:themeFill="accent3" w:themeFillTint="33"/>
          </w:tcPr>
          <w:p w14:paraId="0761EFC5" w14:textId="77777777" w:rsidR="00BE14D2" w:rsidRPr="007B2A6A" w:rsidRDefault="0085692A" w:rsidP="00BE14D2">
            <w:pPr>
              <w:jc w:val="center"/>
              <w:rPr>
                <w:b/>
              </w:rPr>
            </w:pPr>
          </w:p>
        </w:tc>
        <w:tc>
          <w:tcPr>
            <w:tcW w:w="7920" w:type="dxa"/>
            <w:shd w:val="clear" w:color="auto" w:fill="EAF1DD" w:themeFill="accent3" w:themeFillTint="33"/>
          </w:tcPr>
          <w:p w14:paraId="53380D2A" w14:textId="77777777" w:rsidR="00BE14D2" w:rsidRDefault="0085692A" w:rsidP="00BE14D2">
            <w:r>
              <w:t>Password Policy</w:t>
            </w:r>
          </w:p>
          <w:p w14:paraId="285DF1BB" w14:textId="77777777" w:rsidR="00BE14D2" w:rsidRPr="004721DC" w:rsidRDefault="0085692A" w:rsidP="00BE14D2">
            <w:pPr>
              <w:pStyle w:val="ListParagraph"/>
              <w:numPr>
                <w:ilvl w:val="0"/>
                <w:numId w:val="4"/>
              </w:numPr>
              <w:rPr>
                <w:sz w:val="18"/>
                <w:szCs w:val="18"/>
              </w:rPr>
            </w:pPr>
            <w:r w:rsidRPr="004721DC">
              <w:rPr>
                <w:sz w:val="18"/>
                <w:szCs w:val="18"/>
              </w:rPr>
              <w:t>The</w:t>
            </w:r>
            <w:r w:rsidRPr="004721DC">
              <w:rPr>
                <w:sz w:val="18"/>
                <w:szCs w:val="18"/>
              </w:rPr>
              <w:t xml:space="preserve"> selection of appropriately strong passwords is one of the most fundamental, yet effective information security controls</w:t>
            </w:r>
          </w:p>
        </w:tc>
        <w:tc>
          <w:tcPr>
            <w:tcW w:w="1800" w:type="dxa"/>
            <w:shd w:val="clear" w:color="auto" w:fill="EAF1DD" w:themeFill="accent3" w:themeFillTint="33"/>
            <w:vAlign w:val="center"/>
          </w:tcPr>
          <w:p w14:paraId="370F54DF" w14:textId="77777777" w:rsidR="00BE14D2" w:rsidRPr="002B3C95" w:rsidRDefault="0085692A" w:rsidP="00BE14D2">
            <w:pPr>
              <w:jc w:val="center"/>
              <w:rPr>
                <w:b/>
              </w:rPr>
            </w:pPr>
            <w:r w:rsidRPr="002B3C95">
              <w:rPr>
                <w:b/>
                <w:noProof/>
              </w:rPr>
              <w:t>Passing</w:t>
            </w:r>
          </w:p>
        </w:tc>
      </w:tr>
      <w:tr w:rsidR="006F5E34" w14:paraId="00B81650" w14:textId="77777777" w:rsidTr="00BE14D2">
        <w:tc>
          <w:tcPr>
            <w:tcW w:w="540" w:type="dxa"/>
            <w:vMerge/>
            <w:shd w:val="clear" w:color="auto" w:fill="EAF1DD" w:themeFill="accent3" w:themeFillTint="33"/>
          </w:tcPr>
          <w:p w14:paraId="103B2F37" w14:textId="77777777" w:rsidR="00BE14D2" w:rsidRPr="007B2A6A" w:rsidRDefault="0085692A" w:rsidP="00BE14D2">
            <w:pPr>
              <w:jc w:val="center"/>
              <w:rPr>
                <w:b/>
              </w:rPr>
            </w:pPr>
          </w:p>
        </w:tc>
        <w:tc>
          <w:tcPr>
            <w:tcW w:w="7920" w:type="dxa"/>
            <w:shd w:val="clear" w:color="auto" w:fill="EAF1DD" w:themeFill="accent3" w:themeFillTint="33"/>
          </w:tcPr>
          <w:p w14:paraId="498F1AC9" w14:textId="77777777" w:rsidR="00BE14D2" w:rsidRDefault="0085692A" w:rsidP="00BE14D2">
            <w:r>
              <w:t>Data Classification</w:t>
            </w:r>
          </w:p>
          <w:p w14:paraId="120367A4" w14:textId="77777777" w:rsidR="00BE14D2" w:rsidRPr="004721DC" w:rsidRDefault="0085692A" w:rsidP="00BE14D2">
            <w:pPr>
              <w:pStyle w:val="ListParagraph"/>
              <w:numPr>
                <w:ilvl w:val="0"/>
                <w:numId w:val="4"/>
              </w:numPr>
              <w:rPr>
                <w:sz w:val="18"/>
                <w:szCs w:val="18"/>
              </w:rPr>
            </w:pPr>
            <w:r w:rsidRPr="004721DC">
              <w:rPr>
                <w:sz w:val="18"/>
                <w:szCs w:val="18"/>
              </w:rPr>
              <w:t>Data should be classified according to sensitivity and protected accordingly</w:t>
            </w:r>
          </w:p>
        </w:tc>
        <w:tc>
          <w:tcPr>
            <w:tcW w:w="1800" w:type="dxa"/>
            <w:shd w:val="clear" w:color="auto" w:fill="EAF1DD" w:themeFill="accent3" w:themeFillTint="33"/>
            <w:vAlign w:val="center"/>
          </w:tcPr>
          <w:p w14:paraId="27ABB128" w14:textId="77777777" w:rsidR="00BE14D2" w:rsidRDefault="0085692A" w:rsidP="00BE14D2">
            <w:pPr>
              <w:jc w:val="center"/>
            </w:pPr>
            <w:r w:rsidRPr="00DA3E91">
              <w:rPr>
                <w:b/>
                <w:noProof/>
              </w:rPr>
              <w:t>Deficient</w:t>
            </w:r>
          </w:p>
        </w:tc>
      </w:tr>
      <w:tr w:rsidR="006F5E34" w14:paraId="0FC8537B" w14:textId="77777777" w:rsidTr="00BE14D2">
        <w:tc>
          <w:tcPr>
            <w:tcW w:w="540" w:type="dxa"/>
            <w:vMerge/>
            <w:shd w:val="clear" w:color="auto" w:fill="EAF1DD" w:themeFill="accent3" w:themeFillTint="33"/>
          </w:tcPr>
          <w:p w14:paraId="313CB92E" w14:textId="77777777" w:rsidR="00BE14D2" w:rsidRPr="007B2A6A" w:rsidRDefault="0085692A" w:rsidP="00BE14D2">
            <w:pPr>
              <w:jc w:val="center"/>
              <w:rPr>
                <w:b/>
              </w:rPr>
            </w:pPr>
          </w:p>
        </w:tc>
        <w:tc>
          <w:tcPr>
            <w:tcW w:w="7920" w:type="dxa"/>
            <w:shd w:val="clear" w:color="auto" w:fill="EAF1DD" w:themeFill="accent3" w:themeFillTint="33"/>
          </w:tcPr>
          <w:p w14:paraId="0198E372" w14:textId="77777777" w:rsidR="00BE14D2" w:rsidRDefault="0085692A" w:rsidP="00BE14D2">
            <w:r w:rsidRPr="008E21E9">
              <w:t>Remote Access</w:t>
            </w:r>
          </w:p>
          <w:p w14:paraId="615A4133" w14:textId="77777777" w:rsidR="00BE14D2" w:rsidRPr="004721DC" w:rsidRDefault="0085692A" w:rsidP="00BE14D2">
            <w:pPr>
              <w:pStyle w:val="ListParagraph"/>
              <w:numPr>
                <w:ilvl w:val="0"/>
                <w:numId w:val="4"/>
              </w:numPr>
              <w:rPr>
                <w:sz w:val="18"/>
                <w:szCs w:val="18"/>
              </w:rPr>
            </w:pPr>
            <w:r w:rsidRPr="004721DC">
              <w:rPr>
                <w:sz w:val="18"/>
                <w:szCs w:val="18"/>
              </w:rPr>
              <w:t>When used, remote access points need to be appropriately configured and secured</w:t>
            </w:r>
          </w:p>
        </w:tc>
        <w:tc>
          <w:tcPr>
            <w:tcW w:w="1800" w:type="dxa"/>
            <w:shd w:val="clear" w:color="auto" w:fill="EAF1DD" w:themeFill="accent3" w:themeFillTint="33"/>
            <w:vAlign w:val="center"/>
          </w:tcPr>
          <w:p w14:paraId="5E842D3D" w14:textId="77777777" w:rsidR="00BE14D2" w:rsidRDefault="0085692A" w:rsidP="00BE14D2">
            <w:pPr>
              <w:jc w:val="center"/>
            </w:pPr>
            <w:r w:rsidRPr="00DA3E91">
              <w:rPr>
                <w:b/>
                <w:noProof/>
              </w:rPr>
              <w:t>Passing</w:t>
            </w:r>
          </w:p>
        </w:tc>
      </w:tr>
      <w:tr w:rsidR="006F5E34" w14:paraId="70F23766" w14:textId="77777777" w:rsidTr="00BE14D2">
        <w:tc>
          <w:tcPr>
            <w:tcW w:w="540" w:type="dxa"/>
            <w:vMerge/>
            <w:shd w:val="clear" w:color="auto" w:fill="EAF1DD" w:themeFill="accent3" w:themeFillTint="33"/>
          </w:tcPr>
          <w:p w14:paraId="133752C1" w14:textId="77777777" w:rsidR="00BE14D2" w:rsidRPr="007B2A6A" w:rsidRDefault="0085692A" w:rsidP="00BE14D2">
            <w:pPr>
              <w:jc w:val="center"/>
              <w:rPr>
                <w:b/>
              </w:rPr>
            </w:pPr>
          </w:p>
        </w:tc>
        <w:tc>
          <w:tcPr>
            <w:tcW w:w="7920" w:type="dxa"/>
            <w:shd w:val="clear" w:color="auto" w:fill="EAF1DD" w:themeFill="accent3" w:themeFillTint="33"/>
          </w:tcPr>
          <w:p w14:paraId="4C6E6B03" w14:textId="77777777" w:rsidR="00BE14D2" w:rsidRDefault="0085692A" w:rsidP="00BE14D2">
            <w:r w:rsidRPr="008E21E9">
              <w:t>Secure Disposal of Information</w:t>
            </w:r>
          </w:p>
          <w:p w14:paraId="430C3512" w14:textId="77777777" w:rsidR="00BE14D2" w:rsidRPr="004721DC" w:rsidRDefault="0085692A" w:rsidP="00BE14D2">
            <w:pPr>
              <w:pStyle w:val="ListParagraph"/>
              <w:numPr>
                <w:ilvl w:val="0"/>
                <w:numId w:val="4"/>
              </w:numPr>
              <w:rPr>
                <w:sz w:val="18"/>
                <w:szCs w:val="18"/>
              </w:rPr>
            </w:pPr>
            <w:r w:rsidRPr="004721DC">
              <w:rPr>
                <w:sz w:val="18"/>
                <w:szCs w:val="18"/>
              </w:rPr>
              <w:t>Information and media must be appropriately destroyed before disposal or reuse</w:t>
            </w:r>
          </w:p>
        </w:tc>
        <w:tc>
          <w:tcPr>
            <w:tcW w:w="1800" w:type="dxa"/>
            <w:shd w:val="clear" w:color="auto" w:fill="EAF1DD" w:themeFill="accent3" w:themeFillTint="33"/>
            <w:vAlign w:val="center"/>
          </w:tcPr>
          <w:p w14:paraId="465CCB5B" w14:textId="77777777" w:rsidR="00BE14D2" w:rsidRDefault="0085692A" w:rsidP="00BE14D2">
            <w:pPr>
              <w:jc w:val="center"/>
            </w:pPr>
            <w:r w:rsidRPr="00DA3E91">
              <w:rPr>
                <w:b/>
                <w:noProof/>
              </w:rPr>
              <w:t>Deficient</w:t>
            </w:r>
          </w:p>
        </w:tc>
      </w:tr>
      <w:tr w:rsidR="006F5E34" w14:paraId="7C8F42F3" w14:textId="77777777" w:rsidTr="00BE14D2">
        <w:tc>
          <w:tcPr>
            <w:tcW w:w="540" w:type="dxa"/>
            <w:vMerge w:val="restart"/>
            <w:shd w:val="clear" w:color="auto" w:fill="E5DFEC" w:themeFill="accent4" w:themeFillTint="33"/>
            <w:textDirection w:val="btLr"/>
          </w:tcPr>
          <w:p w14:paraId="17443FFD" w14:textId="77777777" w:rsidR="00BE14D2" w:rsidRPr="007B2A6A" w:rsidRDefault="0085692A" w:rsidP="00BE14D2">
            <w:pPr>
              <w:ind w:left="113" w:right="113"/>
              <w:jc w:val="center"/>
              <w:rPr>
                <w:b/>
              </w:rPr>
            </w:pPr>
            <w:r w:rsidRPr="007B2A6A">
              <w:rPr>
                <w:b/>
              </w:rPr>
              <w:t>Other Controls</w:t>
            </w:r>
          </w:p>
        </w:tc>
        <w:tc>
          <w:tcPr>
            <w:tcW w:w="7920" w:type="dxa"/>
            <w:shd w:val="clear" w:color="auto" w:fill="E5DFEC" w:themeFill="accent4" w:themeFillTint="33"/>
          </w:tcPr>
          <w:p w14:paraId="3057912C" w14:textId="77777777" w:rsidR="00BE14D2" w:rsidRDefault="0085692A" w:rsidP="00BE14D2">
            <w:r>
              <w:t>Vendor Integrity Assessment</w:t>
            </w:r>
          </w:p>
          <w:p w14:paraId="2A690AAB" w14:textId="77777777" w:rsidR="00BE14D2" w:rsidRPr="004721DC" w:rsidRDefault="0085692A" w:rsidP="00BE14D2">
            <w:pPr>
              <w:pStyle w:val="ListParagraph"/>
              <w:numPr>
                <w:ilvl w:val="0"/>
                <w:numId w:val="4"/>
              </w:numPr>
              <w:rPr>
                <w:sz w:val="18"/>
                <w:szCs w:val="18"/>
              </w:rPr>
            </w:pPr>
            <w:r w:rsidRPr="004721DC">
              <w:rPr>
                <w:sz w:val="18"/>
                <w:szCs w:val="18"/>
              </w:rPr>
              <w:t>The vendors and third parties you work with are critical in the protection of your information.  Your security doesn’t matter if they don’t have appropriate controls in place.</w:t>
            </w:r>
          </w:p>
        </w:tc>
        <w:tc>
          <w:tcPr>
            <w:tcW w:w="1800" w:type="dxa"/>
            <w:shd w:val="clear" w:color="auto" w:fill="E5DFEC" w:themeFill="accent4" w:themeFillTint="33"/>
            <w:vAlign w:val="center"/>
          </w:tcPr>
          <w:p w14:paraId="1ACB191E" w14:textId="77777777" w:rsidR="00BE14D2" w:rsidRDefault="0085692A" w:rsidP="00BE14D2">
            <w:pPr>
              <w:jc w:val="center"/>
            </w:pPr>
            <w:r w:rsidRPr="00DA3E91">
              <w:rPr>
                <w:b/>
                <w:noProof/>
              </w:rPr>
              <w:t>Deficient</w:t>
            </w:r>
          </w:p>
        </w:tc>
      </w:tr>
      <w:tr w:rsidR="006F5E34" w14:paraId="1D666D9B" w14:textId="77777777" w:rsidTr="00BE14D2">
        <w:tc>
          <w:tcPr>
            <w:tcW w:w="540" w:type="dxa"/>
            <w:vMerge/>
            <w:shd w:val="clear" w:color="auto" w:fill="E5DFEC" w:themeFill="accent4" w:themeFillTint="33"/>
          </w:tcPr>
          <w:p w14:paraId="1F08672E" w14:textId="77777777" w:rsidR="00BE14D2" w:rsidRDefault="0085692A" w:rsidP="00BE14D2"/>
        </w:tc>
        <w:tc>
          <w:tcPr>
            <w:tcW w:w="7920" w:type="dxa"/>
            <w:shd w:val="clear" w:color="auto" w:fill="E5DFEC" w:themeFill="accent4" w:themeFillTint="33"/>
          </w:tcPr>
          <w:p w14:paraId="206B0FC7" w14:textId="77777777" w:rsidR="00BE14D2" w:rsidRDefault="0085692A" w:rsidP="00BE14D2">
            <w:r>
              <w:t>Incident Response Plan</w:t>
            </w:r>
          </w:p>
          <w:p w14:paraId="46490462" w14:textId="77777777" w:rsidR="00BE14D2" w:rsidRPr="004721DC" w:rsidRDefault="0085692A" w:rsidP="00BE14D2">
            <w:pPr>
              <w:pStyle w:val="ListParagraph"/>
              <w:numPr>
                <w:ilvl w:val="0"/>
                <w:numId w:val="4"/>
              </w:numPr>
              <w:rPr>
                <w:sz w:val="18"/>
                <w:szCs w:val="18"/>
              </w:rPr>
            </w:pPr>
            <w:r w:rsidRPr="004721DC">
              <w:rPr>
                <w:sz w:val="18"/>
                <w:szCs w:val="18"/>
              </w:rPr>
              <w:t xml:space="preserve">Incidents happen to even the most prepared </w:t>
            </w:r>
            <w:r w:rsidRPr="004721DC">
              <w:rPr>
                <w:sz w:val="18"/>
                <w:szCs w:val="18"/>
              </w:rPr>
              <w:t>organizations.  An incident response plan is critical in minimizing the damage to your organization</w:t>
            </w:r>
          </w:p>
        </w:tc>
        <w:tc>
          <w:tcPr>
            <w:tcW w:w="1800" w:type="dxa"/>
            <w:shd w:val="clear" w:color="auto" w:fill="E5DFEC" w:themeFill="accent4" w:themeFillTint="33"/>
            <w:vAlign w:val="center"/>
          </w:tcPr>
          <w:p w14:paraId="7A39FB31" w14:textId="77777777" w:rsidR="00BE14D2" w:rsidRDefault="0085692A" w:rsidP="00BE14D2">
            <w:pPr>
              <w:jc w:val="center"/>
            </w:pPr>
            <w:r w:rsidRPr="00DA3E91">
              <w:rPr>
                <w:b/>
                <w:noProof/>
              </w:rPr>
              <w:t>Deficient</w:t>
            </w:r>
          </w:p>
        </w:tc>
      </w:tr>
      <w:tr w:rsidR="006F5E34" w14:paraId="613BE794" w14:textId="77777777" w:rsidTr="00BE14D2">
        <w:tc>
          <w:tcPr>
            <w:tcW w:w="540" w:type="dxa"/>
            <w:vMerge/>
            <w:shd w:val="clear" w:color="auto" w:fill="E5DFEC" w:themeFill="accent4" w:themeFillTint="33"/>
          </w:tcPr>
          <w:p w14:paraId="7D878EE0" w14:textId="77777777" w:rsidR="00BE14D2" w:rsidRDefault="0085692A" w:rsidP="00BE14D2"/>
        </w:tc>
        <w:tc>
          <w:tcPr>
            <w:tcW w:w="7920" w:type="dxa"/>
            <w:shd w:val="clear" w:color="auto" w:fill="E5DFEC" w:themeFill="accent4" w:themeFillTint="33"/>
          </w:tcPr>
          <w:p w14:paraId="548110B9" w14:textId="77777777" w:rsidR="00BE14D2" w:rsidRDefault="0085692A" w:rsidP="00BE14D2">
            <w:r>
              <w:t>Employee Training</w:t>
            </w:r>
          </w:p>
          <w:p w14:paraId="766B7207" w14:textId="77777777" w:rsidR="00BE14D2" w:rsidRPr="004721DC" w:rsidRDefault="0085692A" w:rsidP="00BE14D2">
            <w:pPr>
              <w:pStyle w:val="ListParagraph"/>
              <w:numPr>
                <w:ilvl w:val="0"/>
                <w:numId w:val="4"/>
              </w:numPr>
              <w:rPr>
                <w:sz w:val="18"/>
                <w:szCs w:val="18"/>
              </w:rPr>
            </w:pPr>
            <w:r w:rsidRPr="004721DC">
              <w:rPr>
                <w:sz w:val="18"/>
                <w:szCs w:val="18"/>
              </w:rPr>
              <w:t>You can’t do what you don’t know.  Your organization must communicate its expectations to your employees through training.</w:t>
            </w:r>
          </w:p>
        </w:tc>
        <w:tc>
          <w:tcPr>
            <w:tcW w:w="1800" w:type="dxa"/>
            <w:shd w:val="clear" w:color="auto" w:fill="E5DFEC" w:themeFill="accent4" w:themeFillTint="33"/>
            <w:vAlign w:val="center"/>
          </w:tcPr>
          <w:p w14:paraId="13027B2B" w14:textId="77777777" w:rsidR="00BE14D2" w:rsidRDefault="0085692A" w:rsidP="00BE14D2">
            <w:pPr>
              <w:jc w:val="center"/>
            </w:pPr>
            <w:r w:rsidRPr="00DA3E91">
              <w:rPr>
                <w:b/>
                <w:noProof/>
              </w:rPr>
              <w:t>Deficient</w:t>
            </w:r>
          </w:p>
        </w:tc>
      </w:tr>
    </w:tbl>
    <w:p w14:paraId="522FF321" w14:textId="77777777" w:rsidR="00BE14D2" w:rsidRDefault="0085692A" w:rsidP="00BE14D2">
      <w:pPr>
        <w:pStyle w:val="Heading1"/>
        <w:rPr>
          <w:color w:val="auto"/>
        </w:rPr>
      </w:pPr>
      <w:r w:rsidRPr="00274B01">
        <w:rPr>
          <w:color w:val="auto"/>
        </w:rPr>
        <w:lastRenderedPageBreak/>
        <w:t>Detailed Risk Analysis</w:t>
      </w:r>
    </w:p>
    <w:p w14:paraId="148F1514" w14:textId="77777777" w:rsidR="00BE14D2" w:rsidRDefault="0085692A" w:rsidP="00BE14D2">
      <w:r>
        <w:t>The following sections will analyze your strengths and needs in each of the focus areas of Information Security.  Each focus area is important and contributes to the overall effectiveness of your Information Security progr</w:t>
      </w:r>
      <w:r>
        <w:t>am.  Focusing too much on one area while neglecting another area can leave your organization vulnerable to information crimes.</w:t>
      </w:r>
    </w:p>
    <w:p w14:paraId="50285CCF" w14:textId="77777777" w:rsidR="00BE14D2" w:rsidRDefault="0085692A" w:rsidP="00BE14D2">
      <w:r>
        <w:t>It should be noted that this Needs Assessment is meant to give the user a quick snapshot of their Information Security Program, a</w:t>
      </w:r>
      <w:r>
        <w:t xml:space="preserve">nd is not intended to replace a full enterprise risk assessment by a certified auditor.  </w:t>
      </w:r>
    </w:p>
    <w:p w14:paraId="377D420C" w14:textId="77777777" w:rsidR="00BE14D2" w:rsidRDefault="0085692A">
      <w:pPr>
        <w:rPr>
          <w:rFonts w:asciiTheme="majorHAnsi" w:eastAsiaTheme="majorEastAsia" w:hAnsiTheme="majorHAnsi" w:cstheme="majorBidi"/>
          <w:b/>
          <w:bCs/>
          <w:sz w:val="26"/>
          <w:szCs w:val="26"/>
        </w:rPr>
      </w:pPr>
      <w:r>
        <w:br w:type="page"/>
      </w:r>
    </w:p>
    <w:p w14:paraId="5B5B9FD3" w14:textId="77777777" w:rsidR="00BE14D2" w:rsidRDefault="0085692A" w:rsidP="00BE14D2">
      <w:pPr>
        <w:pStyle w:val="Heading2"/>
        <w:rPr>
          <w:color w:val="auto"/>
        </w:rPr>
      </w:pPr>
      <w:r>
        <w:rPr>
          <w:color w:val="auto"/>
        </w:rPr>
        <w:lastRenderedPageBreak/>
        <w:t>Focus Area</w:t>
      </w:r>
      <w:r w:rsidRPr="007B4DF0">
        <w:rPr>
          <w:color w:val="auto"/>
        </w:rPr>
        <w:t xml:space="preserve"> </w:t>
      </w:r>
      <w:r>
        <w:rPr>
          <w:color w:val="auto"/>
        </w:rPr>
        <w:t>0</w:t>
      </w:r>
      <w:r w:rsidRPr="007B4DF0">
        <w:rPr>
          <w:color w:val="auto"/>
        </w:rPr>
        <w:t>1 – Risk Assessment</w:t>
      </w:r>
    </w:p>
    <w:p w14:paraId="650F36D8" w14:textId="77777777" w:rsidR="00BE14D2" w:rsidRDefault="0085692A" w:rsidP="00BE14D2">
      <w:pPr>
        <w:pStyle w:val="bodytext"/>
      </w:pPr>
      <w:r w:rsidRPr="00815003">
        <w:t xml:space="preserve">Risk assessment is the foundation of information security planning.  </w:t>
      </w:r>
      <w:r>
        <w:t>If your organization’s Information Security Program is going to</w:t>
      </w:r>
      <w:r>
        <w:t xml:space="preserve"> be</w:t>
      </w:r>
      <w:r w:rsidRPr="00815003">
        <w:t xml:space="preserve"> effective, </w:t>
      </w:r>
      <w:r>
        <w:t>the</w:t>
      </w:r>
      <w:r w:rsidRPr="00815003">
        <w:t xml:space="preserve"> program must address the unique risks faced by </w:t>
      </w:r>
      <w:r>
        <w:t>your</w:t>
      </w:r>
      <w:r w:rsidRPr="00815003">
        <w:t xml:space="preserve"> organization.  Risks must be fully identified and understood before effective mitigation strategies can be developed.  </w:t>
      </w:r>
      <w:r>
        <w:t>Risk assessment addresses both</w:t>
      </w:r>
      <w:r w:rsidRPr="00815003">
        <w:t xml:space="preserve"> the process of identifying vulnerabilities and threats as well as the probabilities of their occurrence and potential impact.</w:t>
      </w:r>
    </w:p>
    <w:p w14:paraId="13B7EA77" w14:textId="77777777" w:rsidR="00BE14D2" w:rsidRPr="00CD41B3" w:rsidRDefault="0085692A" w:rsidP="00BE14D2">
      <w:r>
        <w:t xml:space="preserve">Your Information Security Program should include at least the following: </w:t>
      </w:r>
    </w:p>
    <w:p w14:paraId="11AAA396" w14:textId="77777777" w:rsidR="00BE14D2" w:rsidRPr="00815003" w:rsidRDefault="0085692A" w:rsidP="00BE14D2">
      <w:pPr>
        <w:pStyle w:val="bodytext"/>
        <w:numPr>
          <w:ilvl w:val="0"/>
          <w:numId w:val="4"/>
        </w:numPr>
        <w:spacing w:after="0"/>
      </w:pPr>
      <w:r>
        <w:t>A framework for the i</w:t>
      </w:r>
      <w:r w:rsidRPr="00815003">
        <w:t xml:space="preserve">dentification and quantification of risks to </w:t>
      </w:r>
      <w:r>
        <w:t>your</w:t>
      </w:r>
      <w:r w:rsidRPr="00815003">
        <w:t xml:space="preserve"> organization</w:t>
      </w:r>
    </w:p>
    <w:p w14:paraId="5A52687D" w14:textId="77777777" w:rsidR="00BE14D2" w:rsidRDefault="0085692A" w:rsidP="00BE14D2">
      <w:pPr>
        <w:pStyle w:val="bodytext"/>
        <w:numPr>
          <w:ilvl w:val="0"/>
          <w:numId w:val="4"/>
        </w:numPr>
        <w:spacing w:after="0"/>
      </w:pPr>
      <w:r>
        <w:t>A strategy for developing</w:t>
      </w:r>
      <w:r w:rsidRPr="00815003">
        <w:t xml:space="preserve"> mitigation strategies to address risks to </w:t>
      </w:r>
      <w:r>
        <w:t>your</w:t>
      </w:r>
      <w:r w:rsidRPr="00815003">
        <w:t xml:space="preserve"> organization</w:t>
      </w:r>
    </w:p>
    <w:p w14:paraId="267F69B0" w14:textId="77777777" w:rsidR="00BE14D2" w:rsidRDefault="0085692A" w:rsidP="00BE14D2">
      <w:pPr>
        <w:pStyle w:val="ListParagraph"/>
        <w:numPr>
          <w:ilvl w:val="0"/>
          <w:numId w:val="4"/>
        </w:numPr>
      </w:pPr>
      <w:r>
        <w:t>Periodic review and update of your risk assessment</w:t>
      </w:r>
    </w:p>
    <w:p w14:paraId="01065C75" w14:textId="77777777" w:rsidR="00BE14D2" w:rsidRDefault="0085692A" w:rsidP="00BE14D2"/>
    <w:tbl>
      <w:tblPr>
        <w:tblStyle w:val="TableGrid"/>
        <w:tblW w:w="0" w:type="auto"/>
        <w:tblLook w:val="04A0" w:firstRow="1" w:lastRow="0" w:firstColumn="1" w:lastColumn="0" w:noHBand="0" w:noVBand="1"/>
      </w:tblPr>
      <w:tblGrid>
        <w:gridCol w:w="2430"/>
        <w:gridCol w:w="6920"/>
      </w:tblGrid>
      <w:tr w:rsidR="006F5E34" w14:paraId="611FE2BD" w14:textId="77777777" w:rsidTr="00BE14D2">
        <w:tc>
          <w:tcPr>
            <w:tcW w:w="2448" w:type="dxa"/>
          </w:tcPr>
          <w:p w14:paraId="6C15ADF9" w14:textId="77777777" w:rsidR="00BE14D2" w:rsidRPr="00EA311A" w:rsidRDefault="0085692A" w:rsidP="00BE14D2">
            <w:pPr>
              <w:jc w:val="right"/>
              <w:rPr>
                <w:b/>
              </w:rPr>
            </w:pPr>
            <w:bookmarkStart w:id="2" w:name="OLE_LINK3"/>
            <w:bookmarkStart w:id="3" w:name="OLE_LINK4"/>
            <w:r w:rsidRPr="00EA311A">
              <w:rPr>
                <w:b/>
              </w:rPr>
              <w:t>Risk Level:</w:t>
            </w:r>
          </w:p>
        </w:tc>
        <w:tc>
          <w:tcPr>
            <w:tcW w:w="7128" w:type="dxa"/>
          </w:tcPr>
          <w:p w14:paraId="16C00F83" w14:textId="77777777" w:rsidR="00BE14D2" w:rsidRDefault="0085692A" w:rsidP="00BE14D2">
            <w:r>
              <w:rPr>
                <w:noProof/>
              </w:rPr>
              <w:t>Medium - Review as Necessary</w:t>
            </w:r>
          </w:p>
        </w:tc>
      </w:tr>
      <w:tr w:rsidR="006F5E34" w14:paraId="583BF41E" w14:textId="77777777" w:rsidTr="00BE14D2">
        <w:tc>
          <w:tcPr>
            <w:tcW w:w="2448" w:type="dxa"/>
          </w:tcPr>
          <w:p w14:paraId="1F4A57CF" w14:textId="77777777" w:rsidR="00BE14D2" w:rsidRPr="00EA311A" w:rsidRDefault="0085692A" w:rsidP="00BE14D2">
            <w:pPr>
              <w:jc w:val="right"/>
              <w:rPr>
                <w:b/>
              </w:rPr>
            </w:pPr>
            <w:r w:rsidRPr="00EA311A">
              <w:rPr>
                <w:b/>
              </w:rPr>
              <w:t>Your Score:</w:t>
            </w:r>
          </w:p>
        </w:tc>
        <w:tc>
          <w:tcPr>
            <w:tcW w:w="7128" w:type="dxa"/>
          </w:tcPr>
          <w:p w14:paraId="0217704D" w14:textId="77777777" w:rsidR="00BE14D2" w:rsidRDefault="0085692A" w:rsidP="00D726DB">
            <w:r>
              <w:rPr>
                <w:noProof/>
              </w:rPr>
              <w:t>6</w:t>
            </w:r>
            <w:r>
              <w:rPr>
                <w:noProof/>
              </w:rPr>
              <w:t>5</w:t>
            </w:r>
            <w:r>
              <w:t>%</w:t>
            </w:r>
          </w:p>
        </w:tc>
      </w:tr>
      <w:tr w:rsidR="006F5E34" w14:paraId="02064ADD" w14:textId="77777777" w:rsidTr="00BE14D2">
        <w:tc>
          <w:tcPr>
            <w:tcW w:w="2448" w:type="dxa"/>
          </w:tcPr>
          <w:p w14:paraId="0F10FAF2" w14:textId="77777777" w:rsidR="00BE14D2" w:rsidRPr="00EA311A" w:rsidRDefault="0085692A" w:rsidP="00BE14D2">
            <w:pPr>
              <w:jc w:val="right"/>
              <w:rPr>
                <w:b/>
              </w:rPr>
            </w:pPr>
            <w:r w:rsidRPr="00EA311A">
              <w:rPr>
                <w:b/>
              </w:rPr>
              <w:t>Recommendations:</w:t>
            </w:r>
          </w:p>
        </w:tc>
        <w:tc>
          <w:tcPr>
            <w:tcW w:w="7128" w:type="dxa"/>
          </w:tcPr>
          <w:p w14:paraId="1977CA71" w14:textId="77777777" w:rsidR="00BE14D2" w:rsidRDefault="0085692A" w:rsidP="00BE14D2">
            <w:pPr>
              <w:numPr>
                <w:ilvl w:val="0"/>
                <w:numId w:val="38"/>
              </w:numPr>
            </w:pPr>
            <w:r>
              <w:rPr>
                <w:noProof/>
              </w:rPr>
              <w:t>Consider formalizing your risk assessment framework</w:t>
            </w:r>
          </w:p>
          <w:p w14:paraId="239E1131" w14:textId="77777777" w:rsidR="002A6192" w:rsidRDefault="0085692A" w:rsidP="00BE14D2">
            <w:pPr>
              <w:rPr>
                <w:noProof/>
              </w:rPr>
            </w:pPr>
          </w:p>
        </w:tc>
      </w:tr>
      <w:bookmarkEnd w:id="2"/>
      <w:bookmarkEnd w:id="3"/>
    </w:tbl>
    <w:p w14:paraId="4672AD64" w14:textId="77777777" w:rsidR="00BE14D2" w:rsidRDefault="0085692A" w:rsidP="00BE14D2"/>
    <w:p w14:paraId="3872BC82" w14:textId="77777777" w:rsidR="00BE14D2" w:rsidRPr="00CD41B3" w:rsidRDefault="0085692A" w:rsidP="00BE14D2"/>
    <w:p w14:paraId="24B69647" w14:textId="77777777" w:rsidR="00BE14D2" w:rsidRPr="007B4DF0" w:rsidRDefault="0085692A" w:rsidP="00BE14D2">
      <w:pPr>
        <w:spacing w:after="0"/>
      </w:pPr>
    </w:p>
    <w:p w14:paraId="0BAFED79" w14:textId="77777777" w:rsidR="00BE14D2" w:rsidRDefault="0085692A"/>
    <w:p w14:paraId="7735FFF7" w14:textId="77777777" w:rsidR="00BE14D2" w:rsidRDefault="0085692A">
      <w:pPr>
        <w:rPr>
          <w:rFonts w:asciiTheme="majorHAnsi" w:eastAsiaTheme="majorEastAsia" w:hAnsiTheme="majorHAnsi" w:cstheme="majorBidi"/>
          <w:b/>
          <w:bCs/>
          <w:sz w:val="26"/>
          <w:szCs w:val="26"/>
        </w:rPr>
      </w:pPr>
      <w:r>
        <w:br w:type="page"/>
      </w:r>
    </w:p>
    <w:p w14:paraId="6DA98BBB" w14:textId="77777777" w:rsidR="00BE14D2" w:rsidRDefault="0085692A" w:rsidP="00BE14D2">
      <w:pPr>
        <w:pStyle w:val="Heading2"/>
        <w:rPr>
          <w:color w:val="auto"/>
        </w:rPr>
      </w:pPr>
      <w:r>
        <w:rPr>
          <w:color w:val="auto"/>
        </w:rPr>
        <w:lastRenderedPageBreak/>
        <w:t>Focus Area</w:t>
      </w:r>
      <w:r w:rsidRPr="007B4DF0">
        <w:rPr>
          <w:color w:val="auto"/>
        </w:rPr>
        <w:t xml:space="preserve"> </w:t>
      </w:r>
      <w:r>
        <w:rPr>
          <w:color w:val="auto"/>
        </w:rPr>
        <w:t>0</w:t>
      </w:r>
      <w:r w:rsidRPr="007B4DF0">
        <w:rPr>
          <w:color w:val="auto"/>
        </w:rPr>
        <w:t>2 – Information Security Policy</w:t>
      </w:r>
    </w:p>
    <w:p w14:paraId="1C627F72" w14:textId="77777777" w:rsidR="00BE14D2" w:rsidRDefault="0085692A" w:rsidP="00BE14D2">
      <w:pPr>
        <w:pStyle w:val="bodytext"/>
      </w:pPr>
      <w:r w:rsidRPr="00815003">
        <w:t xml:space="preserve">Documentation of policy is imperative </w:t>
      </w:r>
      <w:r>
        <w:t>in outlining the principles of any Information Security P</w:t>
      </w:r>
      <w:r w:rsidRPr="00815003">
        <w:t>rogram.  The</w:t>
      </w:r>
      <w:r>
        <w:t xml:space="preserve">se policies address </w:t>
      </w:r>
      <w:r>
        <w:t>management directives for establishing</w:t>
      </w:r>
      <w:r w:rsidRPr="00815003">
        <w:t xml:space="preserve"> information security </w:t>
      </w:r>
      <w:r>
        <w:t>for the organization, identify</w:t>
      </w:r>
      <w:r w:rsidRPr="00815003">
        <w:t xml:space="preserve"> relevant contracts, laws and regulations constraining the organization</w:t>
      </w:r>
      <w:r>
        <w:t>,</w:t>
      </w:r>
      <w:r w:rsidRPr="00815003">
        <w:t xml:space="preserve"> and </w:t>
      </w:r>
      <w:r>
        <w:t>sets procedures to be used in day-to-day operations.</w:t>
      </w:r>
    </w:p>
    <w:p w14:paraId="09BFEB4B" w14:textId="77777777" w:rsidR="00BE14D2" w:rsidRPr="00CD41B3" w:rsidRDefault="0085692A" w:rsidP="00BE14D2">
      <w:r>
        <w:t xml:space="preserve">An effective set of Information Security policies should include at least the following: </w:t>
      </w:r>
    </w:p>
    <w:p w14:paraId="22B25C89" w14:textId="77777777" w:rsidR="00BE14D2" w:rsidRDefault="0085692A" w:rsidP="00BE14D2">
      <w:pPr>
        <w:pStyle w:val="bodytext"/>
        <w:numPr>
          <w:ilvl w:val="0"/>
          <w:numId w:val="16"/>
        </w:numPr>
        <w:spacing w:after="0"/>
      </w:pPr>
      <w:r w:rsidRPr="00815003">
        <w:t>Establishment of an Information Security Policy</w:t>
      </w:r>
    </w:p>
    <w:p w14:paraId="2F94C7C4" w14:textId="77777777" w:rsidR="00BE14D2" w:rsidRDefault="0085692A" w:rsidP="00BE14D2">
      <w:pPr>
        <w:pStyle w:val="ListParagraph"/>
        <w:numPr>
          <w:ilvl w:val="0"/>
          <w:numId w:val="16"/>
        </w:numPr>
        <w:spacing w:after="0"/>
      </w:pPr>
      <w:r>
        <w:t>Establishment of an Employee Handbook</w:t>
      </w:r>
    </w:p>
    <w:p w14:paraId="79C0756E" w14:textId="77777777" w:rsidR="00BE14D2" w:rsidRPr="00815003" w:rsidRDefault="0085692A" w:rsidP="00BE14D2">
      <w:pPr>
        <w:pStyle w:val="ListParagraph"/>
        <w:numPr>
          <w:ilvl w:val="0"/>
          <w:numId w:val="16"/>
        </w:numPr>
        <w:spacing w:after="0"/>
      </w:pPr>
      <w:r w:rsidRPr="00815003">
        <w:t xml:space="preserve">Establishment of a Review Schedule for </w:t>
      </w:r>
      <w:r>
        <w:t>appropriate policies</w:t>
      </w:r>
    </w:p>
    <w:p w14:paraId="6765E4E2" w14:textId="77777777" w:rsidR="00BE14D2" w:rsidRDefault="0085692A" w:rsidP="00BE14D2">
      <w:pPr>
        <w:spacing w:after="0"/>
      </w:pPr>
    </w:p>
    <w:p w14:paraId="4B0AAFE8" w14:textId="77777777" w:rsidR="00BE14D2" w:rsidRPr="007B4DF0" w:rsidRDefault="0085692A" w:rsidP="00BE14D2">
      <w:pPr>
        <w:spacing w:after="0"/>
      </w:pPr>
    </w:p>
    <w:tbl>
      <w:tblPr>
        <w:tblStyle w:val="TableGrid"/>
        <w:tblW w:w="0" w:type="auto"/>
        <w:tblLook w:val="04A0" w:firstRow="1" w:lastRow="0" w:firstColumn="1" w:lastColumn="0" w:noHBand="0" w:noVBand="1"/>
      </w:tblPr>
      <w:tblGrid>
        <w:gridCol w:w="2429"/>
        <w:gridCol w:w="6921"/>
      </w:tblGrid>
      <w:tr w:rsidR="006F5E34" w14:paraId="5D6FA0B5" w14:textId="77777777" w:rsidTr="00BE14D2">
        <w:tc>
          <w:tcPr>
            <w:tcW w:w="2448" w:type="dxa"/>
          </w:tcPr>
          <w:p w14:paraId="740B3025" w14:textId="77777777" w:rsidR="00BE14D2" w:rsidRPr="00EA311A" w:rsidRDefault="0085692A" w:rsidP="00BE14D2">
            <w:pPr>
              <w:jc w:val="right"/>
              <w:rPr>
                <w:b/>
              </w:rPr>
            </w:pPr>
            <w:r w:rsidRPr="00EA311A">
              <w:rPr>
                <w:b/>
              </w:rPr>
              <w:t>Risk Level:</w:t>
            </w:r>
          </w:p>
        </w:tc>
        <w:tc>
          <w:tcPr>
            <w:tcW w:w="7128" w:type="dxa"/>
          </w:tcPr>
          <w:p w14:paraId="6C42E59D" w14:textId="77777777" w:rsidR="00BE14D2" w:rsidRDefault="0085692A" w:rsidP="00BE14D2">
            <w:r>
              <w:rPr>
                <w:noProof/>
              </w:rPr>
              <w:t>High -</w:t>
            </w:r>
            <w:r>
              <w:rPr>
                <w:noProof/>
              </w:rPr>
              <w:t xml:space="preserve"> Immediate Attention Needed</w:t>
            </w:r>
          </w:p>
        </w:tc>
      </w:tr>
      <w:tr w:rsidR="006F5E34" w14:paraId="0A3E8704" w14:textId="77777777" w:rsidTr="00BE14D2">
        <w:tc>
          <w:tcPr>
            <w:tcW w:w="2448" w:type="dxa"/>
          </w:tcPr>
          <w:p w14:paraId="1E753685" w14:textId="77777777" w:rsidR="00BE14D2" w:rsidRPr="00EA311A" w:rsidRDefault="0085692A" w:rsidP="00BE14D2">
            <w:pPr>
              <w:jc w:val="right"/>
              <w:rPr>
                <w:b/>
              </w:rPr>
            </w:pPr>
            <w:r w:rsidRPr="00EA311A">
              <w:rPr>
                <w:b/>
              </w:rPr>
              <w:t>Your Score:</w:t>
            </w:r>
          </w:p>
        </w:tc>
        <w:tc>
          <w:tcPr>
            <w:tcW w:w="7128" w:type="dxa"/>
          </w:tcPr>
          <w:p w14:paraId="11B93BF9" w14:textId="77777777" w:rsidR="00BE14D2" w:rsidRDefault="0085692A" w:rsidP="00BE14D2">
            <w:r>
              <w:rPr>
                <w:noProof/>
              </w:rPr>
              <w:t>33</w:t>
            </w:r>
            <w:r>
              <w:t>%</w:t>
            </w:r>
          </w:p>
        </w:tc>
      </w:tr>
      <w:tr w:rsidR="006F5E34" w14:paraId="4E13EB31" w14:textId="77777777" w:rsidTr="00BE14D2">
        <w:tc>
          <w:tcPr>
            <w:tcW w:w="2448" w:type="dxa"/>
          </w:tcPr>
          <w:p w14:paraId="1BCE69D7" w14:textId="77777777" w:rsidR="00BE14D2" w:rsidRPr="00EA311A" w:rsidRDefault="0085692A" w:rsidP="00BE14D2">
            <w:pPr>
              <w:jc w:val="right"/>
              <w:rPr>
                <w:b/>
              </w:rPr>
            </w:pPr>
            <w:r w:rsidRPr="00EA311A">
              <w:rPr>
                <w:b/>
              </w:rPr>
              <w:t>Recommendations:</w:t>
            </w:r>
          </w:p>
        </w:tc>
        <w:tc>
          <w:tcPr>
            <w:tcW w:w="7128" w:type="dxa"/>
          </w:tcPr>
          <w:p w14:paraId="58BF1839" w14:textId="77777777" w:rsidR="00BE14D2" w:rsidRDefault="0085692A" w:rsidP="00BE14D2">
            <w:pPr>
              <w:numPr>
                <w:ilvl w:val="0"/>
                <w:numId w:val="39"/>
              </w:numPr>
            </w:pPr>
            <w:r>
              <w:rPr>
                <w:noProof/>
              </w:rPr>
              <w:t>Adopt a formal Information Security Policy</w:t>
            </w:r>
          </w:p>
          <w:p w14:paraId="3611289C" w14:textId="77777777" w:rsidR="00BE14D2" w:rsidRDefault="0085692A" w:rsidP="00BE14D2">
            <w:pPr>
              <w:numPr>
                <w:ilvl w:val="0"/>
                <w:numId w:val="39"/>
              </w:numPr>
              <w:rPr>
                <w:noProof/>
              </w:rPr>
            </w:pPr>
            <w:r>
              <w:rPr>
                <w:noProof/>
              </w:rPr>
              <w:t>Adopt a formal Acceptable Use Policy</w:t>
            </w:r>
          </w:p>
          <w:p w14:paraId="4B4FC3B6" w14:textId="77777777" w:rsidR="00BE14D2" w:rsidRDefault="0085692A" w:rsidP="00BE14D2">
            <w:pPr>
              <w:rPr>
                <w:noProof/>
              </w:rPr>
            </w:pPr>
          </w:p>
        </w:tc>
      </w:tr>
    </w:tbl>
    <w:p w14:paraId="6D329AFA" w14:textId="77777777" w:rsidR="00BE14D2" w:rsidRDefault="0085692A"/>
    <w:p w14:paraId="49706367" w14:textId="77777777" w:rsidR="00BE14D2" w:rsidRDefault="0085692A">
      <w:pPr>
        <w:rPr>
          <w:rFonts w:asciiTheme="majorHAnsi" w:eastAsiaTheme="majorEastAsia" w:hAnsiTheme="majorHAnsi" w:cstheme="majorBidi"/>
          <w:b/>
          <w:bCs/>
          <w:sz w:val="26"/>
          <w:szCs w:val="26"/>
        </w:rPr>
      </w:pPr>
      <w:r>
        <w:br w:type="page"/>
      </w:r>
    </w:p>
    <w:p w14:paraId="77A2468C" w14:textId="77777777" w:rsidR="00BE14D2" w:rsidRDefault="0085692A" w:rsidP="00BE14D2">
      <w:pPr>
        <w:pStyle w:val="Heading2"/>
        <w:rPr>
          <w:color w:val="auto"/>
        </w:rPr>
      </w:pPr>
      <w:r>
        <w:rPr>
          <w:color w:val="auto"/>
        </w:rPr>
        <w:lastRenderedPageBreak/>
        <w:t>Focus Area</w:t>
      </w:r>
      <w:r w:rsidRPr="007B4DF0">
        <w:rPr>
          <w:color w:val="auto"/>
        </w:rPr>
        <w:t xml:space="preserve"> </w:t>
      </w:r>
      <w:r>
        <w:rPr>
          <w:color w:val="auto"/>
        </w:rPr>
        <w:t>0</w:t>
      </w:r>
      <w:r w:rsidRPr="007B4DF0">
        <w:rPr>
          <w:color w:val="auto"/>
        </w:rPr>
        <w:t>3 – Program Management &amp; Support</w:t>
      </w:r>
    </w:p>
    <w:p w14:paraId="27796AC9" w14:textId="77777777" w:rsidR="00BE14D2" w:rsidRDefault="0085692A" w:rsidP="00BE14D2">
      <w:pPr>
        <w:pStyle w:val="bodytext"/>
      </w:pPr>
      <w:r w:rsidRPr="00815003">
        <w:t xml:space="preserve">All information security responsibilities should be defined for </w:t>
      </w:r>
      <w:r>
        <w:t>employees</w:t>
      </w:r>
      <w:r w:rsidRPr="00815003">
        <w:t xml:space="preserve"> and addressed </w:t>
      </w:r>
      <w:r>
        <w:t xml:space="preserve">appropriately </w:t>
      </w:r>
      <w:r w:rsidRPr="00815003">
        <w:t xml:space="preserve">with external parties.  </w:t>
      </w:r>
      <w:r>
        <w:t>An effective Information Security Program requires a</w:t>
      </w:r>
      <w:r w:rsidRPr="00815003">
        <w:t xml:space="preserve"> supporting structure within the organization as well as necessary controls fo</w:t>
      </w:r>
      <w:r w:rsidRPr="00815003">
        <w:t>r customers, contractors, or partners to sustain a successful information security program.</w:t>
      </w:r>
    </w:p>
    <w:p w14:paraId="780279A8" w14:textId="77777777" w:rsidR="00BE14D2" w:rsidRPr="009F302A" w:rsidRDefault="0085692A" w:rsidP="00BE14D2">
      <w:r>
        <w:t xml:space="preserve">Your Information Security Program should include at least the following: </w:t>
      </w:r>
    </w:p>
    <w:p w14:paraId="12021DAB" w14:textId="77777777" w:rsidR="00BE14D2" w:rsidRPr="00815003" w:rsidRDefault="0085692A" w:rsidP="00BE14D2">
      <w:pPr>
        <w:pStyle w:val="ListParagraph"/>
        <w:numPr>
          <w:ilvl w:val="0"/>
          <w:numId w:val="17"/>
        </w:numPr>
        <w:spacing w:after="0" w:line="240" w:lineRule="auto"/>
        <w:rPr>
          <w:rFonts w:ascii="Calibri" w:eastAsia="Calibri" w:hAnsi="Calibri" w:cs="Times New Roman"/>
        </w:rPr>
      </w:pPr>
      <w:r w:rsidRPr="00815003">
        <w:rPr>
          <w:rFonts w:ascii="Calibri" w:eastAsia="Calibri" w:hAnsi="Calibri" w:cs="Times New Roman"/>
        </w:rPr>
        <w:t>To organize the support structures for an effective information security program</w:t>
      </w:r>
    </w:p>
    <w:p w14:paraId="7638D181" w14:textId="77777777" w:rsidR="00BE14D2" w:rsidRPr="00815003" w:rsidRDefault="0085692A" w:rsidP="00BE14D2">
      <w:pPr>
        <w:pStyle w:val="ListParagraph"/>
        <w:numPr>
          <w:ilvl w:val="0"/>
          <w:numId w:val="17"/>
        </w:numPr>
        <w:spacing w:after="0" w:line="240" w:lineRule="auto"/>
        <w:rPr>
          <w:rFonts w:ascii="Calibri" w:eastAsia="Calibri" w:hAnsi="Calibri" w:cs="Times New Roman"/>
        </w:rPr>
      </w:pPr>
      <w:r w:rsidRPr="00815003">
        <w:rPr>
          <w:rFonts w:ascii="Calibri" w:eastAsia="Calibri" w:hAnsi="Calibri" w:cs="Times New Roman"/>
        </w:rPr>
        <w:t xml:space="preserve">Ensuring </w:t>
      </w:r>
      <w:r w:rsidRPr="00815003">
        <w:rPr>
          <w:rFonts w:ascii="Calibri" w:eastAsia="Calibri" w:hAnsi="Calibri" w:cs="Times New Roman"/>
        </w:rPr>
        <w:t>management’s support for information security</w:t>
      </w:r>
    </w:p>
    <w:p w14:paraId="7CCA3E64" w14:textId="77777777" w:rsidR="00BE14D2" w:rsidRPr="00815003" w:rsidRDefault="0085692A" w:rsidP="00BE14D2">
      <w:pPr>
        <w:pStyle w:val="ListParagraph"/>
        <w:numPr>
          <w:ilvl w:val="0"/>
          <w:numId w:val="17"/>
        </w:numPr>
        <w:spacing w:after="0" w:line="240" w:lineRule="auto"/>
        <w:rPr>
          <w:rFonts w:ascii="Calibri" w:eastAsia="Calibri" w:hAnsi="Calibri" w:cs="Times New Roman"/>
        </w:rPr>
      </w:pPr>
      <w:r w:rsidRPr="00815003">
        <w:rPr>
          <w:rFonts w:ascii="Calibri" w:eastAsia="Calibri" w:hAnsi="Calibri" w:cs="Times New Roman"/>
        </w:rPr>
        <w:t>Coordination of information security roles and the allocation of responsibilities among staff</w:t>
      </w:r>
    </w:p>
    <w:p w14:paraId="75C87E55" w14:textId="77777777" w:rsidR="00BE14D2" w:rsidRPr="00815003" w:rsidRDefault="0085692A" w:rsidP="00BE14D2">
      <w:pPr>
        <w:pStyle w:val="ListParagraph"/>
        <w:numPr>
          <w:ilvl w:val="0"/>
          <w:numId w:val="17"/>
        </w:numPr>
        <w:spacing w:after="0" w:line="240" w:lineRule="auto"/>
        <w:rPr>
          <w:rFonts w:ascii="Calibri" w:eastAsia="Calibri" w:hAnsi="Calibri" w:cs="Times New Roman"/>
        </w:rPr>
      </w:pPr>
      <w:r w:rsidRPr="00815003">
        <w:rPr>
          <w:rFonts w:ascii="Calibri" w:eastAsia="Calibri" w:hAnsi="Calibri" w:cs="Times New Roman"/>
        </w:rPr>
        <w:t>Establishment of authorization processes</w:t>
      </w:r>
    </w:p>
    <w:p w14:paraId="27A37466" w14:textId="77777777" w:rsidR="00BE14D2" w:rsidRPr="00815003" w:rsidRDefault="0085692A" w:rsidP="00BE14D2">
      <w:pPr>
        <w:pStyle w:val="ListParagraph"/>
        <w:numPr>
          <w:ilvl w:val="0"/>
          <w:numId w:val="17"/>
        </w:numPr>
        <w:spacing w:after="0" w:line="240" w:lineRule="auto"/>
        <w:rPr>
          <w:rFonts w:ascii="Calibri" w:eastAsia="Calibri" w:hAnsi="Calibri" w:cs="Times New Roman"/>
        </w:rPr>
      </w:pPr>
      <w:r w:rsidRPr="00815003">
        <w:rPr>
          <w:rFonts w:ascii="Calibri" w:eastAsia="Calibri" w:hAnsi="Calibri" w:cs="Times New Roman"/>
        </w:rPr>
        <w:t>Establishment of Non-Disclosure policies and confidentiality agreements</w:t>
      </w:r>
    </w:p>
    <w:p w14:paraId="44B527B9" w14:textId="77777777" w:rsidR="00BE14D2" w:rsidRPr="00815003" w:rsidRDefault="0085692A" w:rsidP="00BE14D2">
      <w:pPr>
        <w:pStyle w:val="ListParagraph"/>
        <w:numPr>
          <w:ilvl w:val="0"/>
          <w:numId w:val="17"/>
        </w:numPr>
        <w:spacing w:after="0" w:line="240" w:lineRule="auto"/>
        <w:rPr>
          <w:rFonts w:ascii="Calibri" w:eastAsia="Calibri" w:hAnsi="Calibri" w:cs="Times New Roman"/>
        </w:rPr>
      </w:pPr>
      <w:r w:rsidRPr="00815003">
        <w:rPr>
          <w:rFonts w:ascii="Calibri" w:eastAsia="Calibri" w:hAnsi="Calibri" w:cs="Times New Roman"/>
        </w:rPr>
        <w:t>Establishment of relationships with external parties and special interest groups</w:t>
      </w:r>
    </w:p>
    <w:p w14:paraId="74C1C6A9" w14:textId="77777777" w:rsidR="00BE14D2" w:rsidRPr="00815003" w:rsidRDefault="0085692A" w:rsidP="00BE14D2">
      <w:pPr>
        <w:pStyle w:val="ListParagraph"/>
        <w:numPr>
          <w:ilvl w:val="0"/>
          <w:numId w:val="17"/>
        </w:numPr>
        <w:spacing w:after="0" w:line="240" w:lineRule="auto"/>
        <w:rPr>
          <w:rFonts w:ascii="Calibri" w:eastAsia="Calibri" w:hAnsi="Calibri" w:cs="Times New Roman"/>
        </w:rPr>
      </w:pPr>
      <w:r w:rsidRPr="00815003">
        <w:rPr>
          <w:rFonts w:ascii="Calibri" w:eastAsia="Calibri" w:hAnsi="Calibri" w:cs="Times New Roman"/>
        </w:rPr>
        <w:t>Management of external relationships</w:t>
      </w:r>
    </w:p>
    <w:p w14:paraId="48EF3529" w14:textId="77777777" w:rsidR="00BE14D2" w:rsidRPr="007B4DF0" w:rsidRDefault="0085692A" w:rsidP="00BE14D2"/>
    <w:tbl>
      <w:tblPr>
        <w:tblStyle w:val="TableGrid"/>
        <w:tblW w:w="0" w:type="auto"/>
        <w:tblLook w:val="04A0" w:firstRow="1" w:lastRow="0" w:firstColumn="1" w:lastColumn="0" w:noHBand="0" w:noVBand="1"/>
      </w:tblPr>
      <w:tblGrid>
        <w:gridCol w:w="2429"/>
        <w:gridCol w:w="6921"/>
      </w:tblGrid>
      <w:tr w:rsidR="006F5E34" w14:paraId="35FE73D2" w14:textId="77777777" w:rsidTr="00BE14D2">
        <w:tc>
          <w:tcPr>
            <w:tcW w:w="2448" w:type="dxa"/>
          </w:tcPr>
          <w:p w14:paraId="1BD731CD" w14:textId="77777777" w:rsidR="00BE14D2" w:rsidRPr="00EA311A" w:rsidRDefault="0085692A" w:rsidP="00BE14D2">
            <w:pPr>
              <w:jc w:val="right"/>
              <w:rPr>
                <w:b/>
              </w:rPr>
            </w:pPr>
            <w:r w:rsidRPr="00EA311A">
              <w:rPr>
                <w:b/>
              </w:rPr>
              <w:t>Risk Level:</w:t>
            </w:r>
          </w:p>
        </w:tc>
        <w:tc>
          <w:tcPr>
            <w:tcW w:w="7128" w:type="dxa"/>
          </w:tcPr>
          <w:p w14:paraId="299E3906" w14:textId="77777777" w:rsidR="00BE14D2" w:rsidRDefault="0085692A" w:rsidP="00BE14D2">
            <w:r>
              <w:rPr>
                <w:noProof/>
              </w:rPr>
              <w:t>High - Immediate Attention Needed</w:t>
            </w:r>
          </w:p>
        </w:tc>
      </w:tr>
      <w:tr w:rsidR="006F5E34" w14:paraId="29EB6988" w14:textId="77777777" w:rsidTr="00BE14D2">
        <w:tc>
          <w:tcPr>
            <w:tcW w:w="2448" w:type="dxa"/>
          </w:tcPr>
          <w:p w14:paraId="7DAE148E" w14:textId="77777777" w:rsidR="00BE14D2" w:rsidRPr="00EA311A" w:rsidRDefault="0085692A" w:rsidP="00BE14D2">
            <w:pPr>
              <w:jc w:val="right"/>
              <w:rPr>
                <w:b/>
              </w:rPr>
            </w:pPr>
            <w:r w:rsidRPr="00EA311A">
              <w:rPr>
                <w:b/>
              </w:rPr>
              <w:t>Your Score:</w:t>
            </w:r>
          </w:p>
        </w:tc>
        <w:tc>
          <w:tcPr>
            <w:tcW w:w="7128" w:type="dxa"/>
          </w:tcPr>
          <w:p w14:paraId="1A57808D" w14:textId="77777777" w:rsidR="00BE14D2" w:rsidRDefault="0085692A" w:rsidP="00BE14D2">
            <w:r>
              <w:rPr>
                <w:noProof/>
              </w:rPr>
              <w:t>47</w:t>
            </w:r>
            <w:r>
              <w:t>%</w:t>
            </w:r>
          </w:p>
        </w:tc>
      </w:tr>
      <w:tr w:rsidR="006F5E34" w14:paraId="586D1F50" w14:textId="77777777" w:rsidTr="00BE14D2">
        <w:tc>
          <w:tcPr>
            <w:tcW w:w="2448" w:type="dxa"/>
          </w:tcPr>
          <w:p w14:paraId="473C44BF" w14:textId="77777777" w:rsidR="00BE14D2" w:rsidRPr="00EA311A" w:rsidRDefault="0085692A" w:rsidP="00BE14D2">
            <w:pPr>
              <w:jc w:val="right"/>
              <w:rPr>
                <w:b/>
              </w:rPr>
            </w:pPr>
            <w:r w:rsidRPr="00EA311A">
              <w:rPr>
                <w:b/>
              </w:rPr>
              <w:t>Recommendations:</w:t>
            </w:r>
          </w:p>
        </w:tc>
        <w:tc>
          <w:tcPr>
            <w:tcW w:w="7128" w:type="dxa"/>
          </w:tcPr>
          <w:p w14:paraId="6E263205" w14:textId="77777777" w:rsidR="00BE14D2" w:rsidRDefault="0085692A" w:rsidP="00BE14D2">
            <w:pPr>
              <w:numPr>
                <w:ilvl w:val="0"/>
                <w:numId w:val="40"/>
              </w:numPr>
            </w:pPr>
            <w:r>
              <w:rPr>
                <w:noProof/>
              </w:rPr>
              <w:t>Formalize  your individual pieces of a program into a fo</w:t>
            </w:r>
            <w:r>
              <w:rPr>
                <w:noProof/>
              </w:rPr>
              <w:t>rmal Information Security Program</w:t>
            </w:r>
          </w:p>
          <w:p w14:paraId="4A59D377" w14:textId="77777777" w:rsidR="00BE14D2" w:rsidRDefault="0085692A" w:rsidP="00BE14D2">
            <w:pPr>
              <w:numPr>
                <w:ilvl w:val="0"/>
                <w:numId w:val="40"/>
              </w:numPr>
              <w:rPr>
                <w:noProof/>
              </w:rPr>
            </w:pPr>
            <w:r>
              <w:rPr>
                <w:noProof/>
              </w:rPr>
              <w:t>Consider implementing a formal update schedule for your organizational policies</w:t>
            </w:r>
          </w:p>
          <w:p w14:paraId="73125A90" w14:textId="77777777" w:rsidR="00BE14D2" w:rsidRDefault="0085692A" w:rsidP="00BE14D2">
            <w:pPr>
              <w:numPr>
                <w:ilvl w:val="0"/>
                <w:numId w:val="40"/>
              </w:numPr>
              <w:rPr>
                <w:noProof/>
              </w:rPr>
            </w:pPr>
            <w:r>
              <w:rPr>
                <w:noProof/>
              </w:rPr>
              <w:t>Consider having an outside third party review your organization's Information Security posture on a periodic basis</w:t>
            </w:r>
          </w:p>
          <w:p w14:paraId="22293A74" w14:textId="77777777" w:rsidR="00BE14D2" w:rsidRDefault="0085692A" w:rsidP="00BE14D2">
            <w:pPr>
              <w:numPr>
                <w:ilvl w:val="0"/>
                <w:numId w:val="40"/>
              </w:numPr>
              <w:rPr>
                <w:noProof/>
              </w:rPr>
            </w:pPr>
            <w:r>
              <w:rPr>
                <w:noProof/>
              </w:rPr>
              <w:t>The methods that vendors an</w:t>
            </w:r>
            <w:r>
              <w:rPr>
                <w:noProof/>
              </w:rPr>
              <w:t>d third parties use to protect your data are as important as the method and controls you use.  Assess your vendors' Information Security programs before conducting business</w:t>
            </w:r>
          </w:p>
          <w:p w14:paraId="22B43C99" w14:textId="77777777" w:rsidR="00BE14D2" w:rsidRDefault="0085692A" w:rsidP="00BE14D2">
            <w:pPr>
              <w:numPr>
                <w:ilvl w:val="0"/>
                <w:numId w:val="40"/>
              </w:numPr>
              <w:rPr>
                <w:noProof/>
              </w:rPr>
            </w:pPr>
            <w:r>
              <w:rPr>
                <w:noProof/>
              </w:rPr>
              <w:t xml:space="preserve">Consider making the protection of your organization's information a part of your </w:t>
            </w:r>
            <w:r>
              <w:rPr>
                <w:noProof/>
              </w:rPr>
              <w:t>vendor contracts</w:t>
            </w:r>
          </w:p>
          <w:p w14:paraId="778585DB" w14:textId="77777777" w:rsidR="00BE14D2" w:rsidRDefault="0085692A" w:rsidP="00BE14D2">
            <w:pPr>
              <w:rPr>
                <w:noProof/>
              </w:rPr>
            </w:pPr>
          </w:p>
        </w:tc>
      </w:tr>
    </w:tbl>
    <w:p w14:paraId="6D572A88" w14:textId="77777777" w:rsidR="00BE14D2" w:rsidRPr="003F4C9A" w:rsidRDefault="0085692A" w:rsidP="00BE14D2">
      <w:pPr>
        <w:rPr>
          <w:rFonts w:cstheme="minorHAnsi"/>
        </w:rPr>
      </w:pPr>
    </w:p>
    <w:p w14:paraId="4407A7E1" w14:textId="77777777" w:rsidR="00BE14D2" w:rsidRDefault="0085692A">
      <w:pPr>
        <w:rPr>
          <w:rFonts w:asciiTheme="majorHAnsi" w:eastAsiaTheme="majorEastAsia" w:hAnsiTheme="majorHAnsi" w:cstheme="majorBidi"/>
          <w:b/>
          <w:bCs/>
          <w:sz w:val="26"/>
          <w:szCs w:val="26"/>
        </w:rPr>
      </w:pPr>
      <w:r>
        <w:br w:type="page"/>
      </w:r>
    </w:p>
    <w:p w14:paraId="74C041F8" w14:textId="77777777" w:rsidR="00BE14D2" w:rsidRDefault="0085692A" w:rsidP="00BE14D2">
      <w:pPr>
        <w:pStyle w:val="Heading2"/>
        <w:rPr>
          <w:color w:val="auto"/>
        </w:rPr>
      </w:pPr>
      <w:r>
        <w:rPr>
          <w:color w:val="auto"/>
        </w:rPr>
        <w:lastRenderedPageBreak/>
        <w:t>Focus Area</w:t>
      </w:r>
      <w:r w:rsidRPr="007B4DF0">
        <w:rPr>
          <w:color w:val="auto"/>
        </w:rPr>
        <w:t xml:space="preserve"> 04 - Asset Management</w:t>
      </w:r>
    </w:p>
    <w:p w14:paraId="0EAFC221" w14:textId="77777777" w:rsidR="00BE14D2" w:rsidRPr="00815003" w:rsidRDefault="0085692A" w:rsidP="00BE14D2">
      <w:pPr>
        <w:pStyle w:val="bodytext"/>
      </w:pPr>
      <w:r>
        <w:t>Just like risk assessment, you can</w:t>
      </w:r>
      <w:r>
        <w:t>’t</w:t>
      </w:r>
      <w:r>
        <w:t xml:space="preserve"> protect something if you don’t know you have it. </w:t>
      </w:r>
      <w:r w:rsidRPr="00815003">
        <w:t>A</w:t>
      </w:r>
      <w:r>
        <w:t>s a</w:t>
      </w:r>
      <w:r w:rsidRPr="00815003">
        <w:t xml:space="preserve">n essential part of risk management and disaster recovery, an inventory of assets and information should be </w:t>
      </w:r>
      <w:r w:rsidRPr="00815003">
        <w:t>maintained by the organization.  Without it, the organization has no idea what it is protecting.</w:t>
      </w:r>
      <w:r>
        <w:t xml:space="preserve"> An effective program should contain guidelines for data owners, classification guidelines, labeling and handling guidelines and establish the acceptable use of</w:t>
      </w:r>
      <w:r>
        <w:t xml:space="preserve"> information.</w:t>
      </w:r>
    </w:p>
    <w:p w14:paraId="07B7295C" w14:textId="77777777" w:rsidR="00BE14D2" w:rsidRPr="009F302A" w:rsidRDefault="0085692A" w:rsidP="00BE14D2">
      <w:r>
        <w:t xml:space="preserve">Your Information Security Program should include at least the following: </w:t>
      </w:r>
    </w:p>
    <w:p w14:paraId="18BA58D6" w14:textId="77777777" w:rsidR="00BE14D2" w:rsidRPr="00815003" w:rsidRDefault="0085692A" w:rsidP="00BE14D2">
      <w:pPr>
        <w:pStyle w:val="ListParagraph"/>
        <w:numPr>
          <w:ilvl w:val="0"/>
          <w:numId w:val="18"/>
        </w:numPr>
        <w:spacing w:after="0" w:line="240" w:lineRule="auto"/>
        <w:rPr>
          <w:rFonts w:ascii="Calibri" w:eastAsia="Calibri" w:hAnsi="Calibri" w:cs="Times New Roman"/>
        </w:rPr>
      </w:pPr>
      <w:r w:rsidRPr="00815003">
        <w:rPr>
          <w:rFonts w:ascii="Calibri" w:eastAsia="Calibri" w:hAnsi="Calibri" w:cs="Times New Roman"/>
        </w:rPr>
        <w:t>Establish an asset inventory</w:t>
      </w:r>
    </w:p>
    <w:p w14:paraId="3FEEB5E0" w14:textId="77777777" w:rsidR="00BE14D2" w:rsidRPr="00815003" w:rsidRDefault="0085692A" w:rsidP="00BE14D2">
      <w:pPr>
        <w:pStyle w:val="ListParagraph"/>
        <w:numPr>
          <w:ilvl w:val="0"/>
          <w:numId w:val="18"/>
        </w:numPr>
        <w:spacing w:after="0" w:line="240" w:lineRule="auto"/>
        <w:rPr>
          <w:rFonts w:ascii="Calibri" w:eastAsia="Calibri" w:hAnsi="Calibri" w:cs="Times New Roman"/>
        </w:rPr>
      </w:pPr>
      <w:r w:rsidRPr="00815003">
        <w:rPr>
          <w:rFonts w:ascii="Calibri" w:eastAsia="Calibri" w:hAnsi="Calibri" w:cs="Times New Roman"/>
        </w:rPr>
        <w:t>Implementation of classification guidelines</w:t>
      </w:r>
    </w:p>
    <w:p w14:paraId="43C42BB1" w14:textId="77777777" w:rsidR="00BE14D2" w:rsidRPr="00815003" w:rsidRDefault="0085692A" w:rsidP="00BE14D2">
      <w:pPr>
        <w:pStyle w:val="ListParagraph"/>
        <w:numPr>
          <w:ilvl w:val="0"/>
          <w:numId w:val="18"/>
        </w:numPr>
        <w:spacing w:after="0" w:line="240" w:lineRule="auto"/>
        <w:rPr>
          <w:rFonts w:ascii="Calibri" w:eastAsia="Calibri" w:hAnsi="Calibri" w:cs="Times New Roman"/>
        </w:rPr>
      </w:pPr>
      <w:r w:rsidRPr="00815003">
        <w:rPr>
          <w:rFonts w:ascii="Calibri" w:eastAsia="Calibri" w:hAnsi="Calibri" w:cs="Times New Roman"/>
        </w:rPr>
        <w:t>Identifying owners for the organization’s information and assets</w:t>
      </w:r>
    </w:p>
    <w:p w14:paraId="57CCEC8E" w14:textId="77777777" w:rsidR="00BE14D2" w:rsidRPr="00815003" w:rsidRDefault="0085692A" w:rsidP="00BE14D2">
      <w:pPr>
        <w:pStyle w:val="ListParagraph"/>
        <w:numPr>
          <w:ilvl w:val="0"/>
          <w:numId w:val="18"/>
        </w:numPr>
        <w:spacing w:after="0" w:line="240" w:lineRule="auto"/>
        <w:rPr>
          <w:rFonts w:ascii="Calibri" w:eastAsia="Calibri" w:hAnsi="Calibri" w:cs="Times New Roman"/>
        </w:rPr>
      </w:pPr>
      <w:r w:rsidRPr="00815003">
        <w:rPr>
          <w:rFonts w:ascii="Calibri" w:eastAsia="Calibri" w:hAnsi="Calibri" w:cs="Times New Roman"/>
        </w:rPr>
        <w:t>Establishing Information Label</w:t>
      </w:r>
      <w:r w:rsidRPr="00815003">
        <w:rPr>
          <w:rFonts w:ascii="Calibri" w:eastAsia="Calibri" w:hAnsi="Calibri" w:cs="Times New Roman"/>
        </w:rPr>
        <w:t>ing and Handling Policies</w:t>
      </w:r>
    </w:p>
    <w:p w14:paraId="6B9BF9D2" w14:textId="77777777" w:rsidR="00BE14D2" w:rsidRPr="00815003" w:rsidRDefault="0085692A" w:rsidP="00BE14D2">
      <w:pPr>
        <w:pStyle w:val="ListParagraph"/>
        <w:numPr>
          <w:ilvl w:val="0"/>
          <w:numId w:val="18"/>
        </w:numPr>
        <w:spacing w:after="0" w:line="240" w:lineRule="auto"/>
        <w:rPr>
          <w:rFonts w:ascii="Calibri" w:eastAsia="Calibri" w:hAnsi="Calibri" w:cs="Times New Roman"/>
        </w:rPr>
      </w:pPr>
      <w:r w:rsidRPr="00815003">
        <w:rPr>
          <w:rFonts w:ascii="Calibri" w:eastAsia="Calibri" w:hAnsi="Calibri" w:cs="Times New Roman"/>
        </w:rPr>
        <w:t>Establishing an Acceptable Use Policy</w:t>
      </w:r>
    </w:p>
    <w:p w14:paraId="59CBDF41" w14:textId="77777777" w:rsidR="00BE14D2" w:rsidRPr="007B4DF0" w:rsidRDefault="0085692A" w:rsidP="00BE14D2"/>
    <w:tbl>
      <w:tblPr>
        <w:tblStyle w:val="TableGrid"/>
        <w:tblW w:w="0" w:type="auto"/>
        <w:tblLook w:val="04A0" w:firstRow="1" w:lastRow="0" w:firstColumn="1" w:lastColumn="0" w:noHBand="0" w:noVBand="1"/>
      </w:tblPr>
      <w:tblGrid>
        <w:gridCol w:w="2429"/>
        <w:gridCol w:w="6921"/>
      </w:tblGrid>
      <w:tr w:rsidR="006F5E34" w14:paraId="0B30326E" w14:textId="77777777" w:rsidTr="00BE14D2">
        <w:tc>
          <w:tcPr>
            <w:tcW w:w="2448" w:type="dxa"/>
          </w:tcPr>
          <w:p w14:paraId="7D40A517" w14:textId="77777777" w:rsidR="00BE14D2" w:rsidRPr="00EA311A" w:rsidRDefault="0085692A" w:rsidP="00BE14D2">
            <w:pPr>
              <w:jc w:val="right"/>
              <w:rPr>
                <w:b/>
              </w:rPr>
            </w:pPr>
            <w:r w:rsidRPr="00EA311A">
              <w:rPr>
                <w:b/>
              </w:rPr>
              <w:t>Risk Level:</w:t>
            </w:r>
          </w:p>
        </w:tc>
        <w:tc>
          <w:tcPr>
            <w:tcW w:w="7128" w:type="dxa"/>
          </w:tcPr>
          <w:p w14:paraId="340A5373" w14:textId="77777777" w:rsidR="00BE14D2" w:rsidRDefault="0085692A" w:rsidP="00BE14D2">
            <w:r>
              <w:rPr>
                <w:noProof/>
              </w:rPr>
              <w:t>High - Immediate Attention Needed</w:t>
            </w:r>
          </w:p>
        </w:tc>
      </w:tr>
      <w:tr w:rsidR="006F5E34" w14:paraId="5B293F1C" w14:textId="77777777" w:rsidTr="00BE14D2">
        <w:tc>
          <w:tcPr>
            <w:tcW w:w="2448" w:type="dxa"/>
          </w:tcPr>
          <w:p w14:paraId="530B5CA8" w14:textId="77777777" w:rsidR="00BE14D2" w:rsidRPr="00EA311A" w:rsidRDefault="0085692A" w:rsidP="00BE14D2">
            <w:pPr>
              <w:jc w:val="right"/>
              <w:rPr>
                <w:b/>
              </w:rPr>
            </w:pPr>
            <w:r w:rsidRPr="00EA311A">
              <w:rPr>
                <w:b/>
              </w:rPr>
              <w:t>Your Score:</w:t>
            </w:r>
          </w:p>
        </w:tc>
        <w:tc>
          <w:tcPr>
            <w:tcW w:w="7128" w:type="dxa"/>
          </w:tcPr>
          <w:p w14:paraId="75EE89CC" w14:textId="77777777" w:rsidR="00BE14D2" w:rsidRDefault="0085692A" w:rsidP="00BE14D2">
            <w:r>
              <w:rPr>
                <w:noProof/>
              </w:rPr>
              <w:t>5</w:t>
            </w:r>
            <w:r>
              <w:t>%</w:t>
            </w:r>
          </w:p>
        </w:tc>
      </w:tr>
      <w:tr w:rsidR="006F5E34" w14:paraId="6E1A2AD3" w14:textId="77777777" w:rsidTr="00BE14D2">
        <w:tc>
          <w:tcPr>
            <w:tcW w:w="2448" w:type="dxa"/>
          </w:tcPr>
          <w:p w14:paraId="5866F381" w14:textId="77777777" w:rsidR="00BE14D2" w:rsidRPr="00EA311A" w:rsidRDefault="0085692A" w:rsidP="00BE14D2">
            <w:pPr>
              <w:jc w:val="right"/>
              <w:rPr>
                <w:b/>
              </w:rPr>
            </w:pPr>
            <w:r w:rsidRPr="00EA311A">
              <w:rPr>
                <w:b/>
              </w:rPr>
              <w:t>Recommendations:</w:t>
            </w:r>
          </w:p>
        </w:tc>
        <w:tc>
          <w:tcPr>
            <w:tcW w:w="7128" w:type="dxa"/>
          </w:tcPr>
          <w:p w14:paraId="00989002" w14:textId="77777777" w:rsidR="00BE14D2" w:rsidRDefault="0085692A" w:rsidP="00BE14D2">
            <w:pPr>
              <w:numPr>
                <w:ilvl w:val="0"/>
                <w:numId w:val="41"/>
              </w:numPr>
            </w:pPr>
            <w:r>
              <w:rPr>
                <w:noProof/>
              </w:rPr>
              <w:t>Consider formalizing your Data Classification Guidelines</w:t>
            </w:r>
          </w:p>
          <w:p w14:paraId="77D93EAA" w14:textId="77777777" w:rsidR="00BE14D2" w:rsidRDefault="0085692A" w:rsidP="00BE14D2">
            <w:pPr>
              <w:numPr>
                <w:ilvl w:val="0"/>
                <w:numId w:val="41"/>
              </w:numPr>
              <w:rPr>
                <w:noProof/>
              </w:rPr>
            </w:pPr>
            <w:r>
              <w:rPr>
                <w:noProof/>
              </w:rPr>
              <w:t xml:space="preserve">Organizational assets and information should be </w:t>
            </w:r>
            <w:r>
              <w:rPr>
                <w:noProof/>
              </w:rPr>
              <w:t>clearly labeled and identified according to your Data Classification Guidelines</w:t>
            </w:r>
          </w:p>
          <w:p w14:paraId="64460AD3" w14:textId="77777777" w:rsidR="00BE14D2" w:rsidRDefault="0085692A" w:rsidP="00BE14D2">
            <w:pPr>
              <w:rPr>
                <w:noProof/>
              </w:rPr>
            </w:pPr>
          </w:p>
        </w:tc>
      </w:tr>
    </w:tbl>
    <w:p w14:paraId="7CE9C940" w14:textId="77777777" w:rsidR="00BE14D2" w:rsidRPr="003F4C9A" w:rsidRDefault="0085692A" w:rsidP="00BE14D2">
      <w:pPr>
        <w:rPr>
          <w:rFonts w:cstheme="minorHAnsi"/>
        </w:rPr>
      </w:pPr>
    </w:p>
    <w:p w14:paraId="2FDA8BF8" w14:textId="77777777" w:rsidR="00BE14D2" w:rsidRDefault="0085692A">
      <w:pPr>
        <w:rPr>
          <w:rFonts w:asciiTheme="majorHAnsi" w:eastAsiaTheme="majorEastAsia" w:hAnsiTheme="majorHAnsi" w:cstheme="majorBidi"/>
          <w:b/>
          <w:bCs/>
          <w:sz w:val="26"/>
          <w:szCs w:val="26"/>
        </w:rPr>
      </w:pPr>
      <w:r>
        <w:br w:type="page"/>
      </w:r>
    </w:p>
    <w:p w14:paraId="6E387C56" w14:textId="77777777" w:rsidR="00BE14D2" w:rsidRDefault="0085692A" w:rsidP="00BE14D2">
      <w:pPr>
        <w:pStyle w:val="Heading2"/>
        <w:rPr>
          <w:color w:val="auto"/>
        </w:rPr>
      </w:pPr>
      <w:r>
        <w:rPr>
          <w:color w:val="auto"/>
        </w:rPr>
        <w:lastRenderedPageBreak/>
        <w:t>Focus Area</w:t>
      </w:r>
      <w:r w:rsidRPr="007B4DF0">
        <w:rPr>
          <w:color w:val="auto"/>
        </w:rPr>
        <w:t xml:space="preserve"> 05 - Trustworthy Human Resources</w:t>
      </w:r>
    </w:p>
    <w:p w14:paraId="0806E7E1" w14:textId="77777777" w:rsidR="00BE14D2" w:rsidRPr="00815003" w:rsidRDefault="0085692A" w:rsidP="00BE14D2">
      <w:pPr>
        <w:pStyle w:val="bodytext"/>
      </w:pPr>
      <w:r w:rsidRPr="00815003">
        <w:t>Protection of information cannot be expected by default. Employees, contractors, vendors and other related third parties each h</w:t>
      </w:r>
      <w:r w:rsidRPr="00815003">
        <w:t xml:space="preserve">ave obligations to protect </w:t>
      </w:r>
      <w:r>
        <w:t>your</w:t>
      </w:r>
      <w:r w:rsidRPr="00815003">
        <w:t xml:space="preserve"> organization’s information.  Beginning with trustworthy personnel, the organization should offer training for defined information security expectations and have a disciplinary plan for handling information security incidents.</w:t>
      </w:r>
    </w:p>
    <w:p w14:paraId="0BFA674D" w14:textId="77777777" w:rsidR="00BE14D2" w:rsidRPr="009F302A" w:rsidRDefault="0085692A" w:rsidP="00BE14D2">
      <w:r>
        <w:t>Your Information Security Pro</w:t>
      </w:r>
      <w:r>
        <w:t xml:space="preserve">gram should include at least the following human resource concerns: </w:t>
      </w:r>
    </w:p>
    <w:p w14:paraId="2059B02B" w14:textId="77777777" w:rsidR="00BE14D2" w:rsidRPr="00815003" w:rsidRDefault="0085692A" w:rsidP="00BE14D2">
      <w:pPr>
        <w:pStyle w:val="ListParagraph"/>
        <w:numPr>
          <w:ilvl w:val="0"/>
          <w:numId w:val="26"/>
        </w:numPr>
        <w:spacing w:after="0" w:line="240" w:lineRule="auto"/>
        <w:rPr>
          <w:rFonts w:ascii="Calibri" w:eastAsia="Calibri" w:hAnsi="Calibri" w:cs="Times New Roman"/>
        </w:rPr>
      </w:pPr>
      <w:r w:rsidRPr="00815003">
        <w:rPr>
          <w:rFonts w:ascii="Calibri" w:eastAsia="Calibri" w:hAnsi="Calibri" w:cs="Times New Roman"/>
        </w:rPr>
        <w:t>Documentation of roles and responsibilities</w:t>
      </w:r>
    </w:p>
    <w:p w14:paraId="2BC82821" w14:textId="77777777" w:rsidR="00BE14D2" w:rsidRPr="00815003" w:rsidRDefault="0085692A" w:rsidP="00BE14D2">
      <w:pPr>
        <w:pStyle w:val="ListParagraph"/>
        <w:numPr>
          <w:ilvl w:val="0"/>
          <w:numId w:val="26"/>
        </w:numPr>
        <w:spacing w:after="0" w:line="240" w:lineRule="auto"/>
        <w:rPr>
          <w:rFonts w:ascii="Calibri" w:eastAsia="Calibri" w:hAnsi="Calibri" w:cs="Times New Roman"/>
        </w:rPr>
      </w:pPr>
      <w:r w:rsidRPr="00815003">
        <w:rPr>
          <w:rFonts w:ascii="Calibri" w:eastAsia="Calibri" w:hAnsi="Calibri" w:cs="Times New Roman"/>
        </w:rPr>
        <w:t>Establishment of a background screening policy</w:t>
      </w:r>
    </w:p>
    <w:p w14:paraId="38B850E8" w14:textId="77777777" w:rsidR="00BE14D2" w:rsidRPr="00815003" w:rsidRDefault="0085692A" w:rsidP="00BE14D2">
      <w:pPr>
        <w:pStyle w:val="ListParagraph"/>
        <w:numPr>
          <w:ilvl w:val="0"/>
          <w:numId w:val="26"/>
        </w:numPr>
        <w:spacing w:after="0" w:line="240" w:lineRule="auto"/>
        <w:rPr>
          <w:rFonts w:ascii="Calibri" w:eastAsia="Calibri" w:hAnsi="Calibri" w:cs="Times New Roman"/>
        </w:rPr>
      </w:pPr>
      <w:r w:rsidRPr="00815003">
        <w:rPr>
          <w:rFonts w:ascii="Calibri" w:eastAsia="Calibri" w:hAnsi="Calibri" w:cs="Times New Roman"/>
        </w:rPr>
        <w:t>Review of Terms and Conditions of employment</w:t>
      </w:r>
    </w:p>
    <w:p w14:paraId="1204A2BC" w14:textId="77777777" w:rsidR="00BE14D2" w:rsidRPr="00815003" w:rsidRDefault="0085692A" w:rsidP="00BE14D2">
      <w:pPr>
        <w:pStyle w:val="ListParagraph"/>
        <w:numPr>
          <w:ilvl w:val="0"/>
          <w:numId w:val="26"/>
        </w:numPr>
        <w:spacing w:after="0" w:line="240" w:lineRule="auto"/>
        <w:rPr>
          <w:rFonts w:ascii="Calibri" w:eastAsia="Calibri" w:hAnsi="Calibri" w:cs="Times New Roman"/>
        </w:rPr>
      </w:pPr>
      <w:r w:rsidRPr="00815003">
        <w:rPr>
          <w:rFonts w:ascii="Calibri" w:eastAsia="Calibri" w:hAnsi="Calibri" w:cs="Times New Roman"/>
        </w:rPr>
        <w:t xml:space="preserve">Implementation of Information Security Awareness, </w:t>
      </w:r>
      <w:r w:rsidRPr="00815003">
        <w:rPr>
          <w:rFonts w:ascii="Calibri" w:eastAsia="Calibri" w:hAnsi="Calibri" w:cs="Times New Roman"/>
        </w:rPr>
        <w:t>Education and Training</w:t>
      </w:r>
    </w:p>
    <w:p w14:paraId="56E3C097" w14:textId="77777777" w:rsidR="00BE14D2" w:rsidRPr="00815003" w:rsidRDefault="0085692A" w:rsidP="00BE14D2">
      <w:pPr>
        <w:pStyle w:val="ListParagraph"/>
        <w:numPr>
          <w:ilvl w:val="0"/>
          <w:numId w:val="26"/>
        </w:numPr>
        <w:spacing w:after="0" w:line="240" w:lineRule="auto"/>
        <w:rPr>
          <w:rFonts w:ascii="Calibri" w:eastAsia="Calibri" w:hAnsi="Calibri" w:cs="Times New Roman"/>
        </w:rPr>
      </w:pPr>
      <w:r w:rsidRPr="00815003">
        <w:rPr>
          <w:rFonts w:ascii="Calibri" w:eastAsia="Calibri" w:hAnsi="Calibri" w:cs="Times New Roman"/>
        </w:rPr>
        <w:t>Establishment of formal disciplinary and termination processes</w:t>
      </w:r>
    </w:p>
    <w:p w14:paraId="7A6046D4" w14:textId="77777777" w:rsidR="00BE14D2" w:rsidRPr="009031D8" w:rsidRDefault="0085692A" w:rsidP="00BE14D2"/>
    <w:tbl>
      <w:tblPr>
        <w:tblStyle w:val="TableGrid"/>
        <w:tblW w:w="0" w:type="auto"/>
        <w:tblLook w:val="04A0" w:firstRow="1" w:lastRow="0" w:firstColumn="1" w:lastColumn="0" w:noHBand="0" w:noVBand="1"/>
      </w:tblPr>
      <w:tblGrid>
        <w:gridCol w:w="2429"/>
        <w:gridCol w:w="6921"/>
      </w:tblGrid>
      <w:tr w:rsidR="006F5E34" w14:paraId="36EA31ED" w14:textId="77777777" w:rsidTr="00BE14D2">
        <w:tc>
          <w:tcPr>
            <w:tcW w:w="2448" w:type="dxa"/>
          </w:tcPr>
          <w:p w14:paraId="5A8A3B62" w14:textId="77777777" w:rsidR="00BE14D2" w:rsidRPr="00EA311A" w:rsidRDefault="0085692A" w:rsidP="00BE14D2">
            <w:pPr>
              <w:jc w:val="right"/>
              <w:rPr>
                <w:b/>
              </w:rPr>
            </w:pPr>
            <w:r w:rsidRPr="00EA311A">
              <w:rPr>
                <w:b/>
              </w:rPr>
              <w:t>Risk Level:</w:t>
            </w:r>
          </w:p>
        </w:tc>
        <w:tc>
          <w:tcPr>
            <w:tcW w:w="7128" w:type="dxa"/>
          </w:tcPr>
          <w:p w14:paraId="04150EEC" w14:textId="77777777" w:rsidR="00BE14D2" w:rsidRDefault="0085692A" w:rsidP="00BE14D2">
            <w:r>
              <w:rPr>
                <w:noProof/>
              </w:rPr>
              <w:t>High - Immediate Attention Needed</w:t>
            </w:r>
          </w:p>
        </w:tc>
      </w:tr>
      <w:tr w:rsidR="006F5E34" w14:paraId="0884FCA7" w14:textId="77777777" w:rsidTr="00BE14D2">
        <w:tc>
          <w:tcPr>
            <w:tcW w:w="2448" w:type="dxa"/>
          </w:tcPr>
          <w:p w14:paraId="518A21CB" w14:textId="77777777" w:rsidR="00BE14D2" w:rsidRPr="00EA311A" w:rsidRDefault="0085692A" w:rsidP="00BE14D2">
            <w:pPr>
              <w:jc w:val="right"/>
              <w:rPr>
                <w:b/>
              </w:rPr>
            </w:pPr>
            <w:r w:rsidRPr="00EA311A">
              <w:rPr>
                <w:b/>
              </w:rPr>
              <w:t>Your Score:</w:t>
            </w:r>
          </w:p>
        </w:tc>
        <w:tc>
          <w:tcPr>
            <w:tcW w:w="7128" w:type="dxa"/>
          </w:tcPr>
          <w:p w14:paraId="3B3F5AA3" w14:textId="77777777" w:rsidR="00BE14D2" w:rsidRDefault="0085692A" w:rsidP="00BE14D2">
            <w:r>
              <w:rPr>
                <w:noProof/>
              </w:rPr>
              <w:t>23</w:t>
            </w:r>
            <w:r>
              <w:t>%</w:t>
            </w:r>
          </w:p>
        </w:tc>
      </w:tr>
      <w:tr w:rsidR="006F5E34" w14:paraId="65D7EB53" w14:textId="77777777" w:rsidTr="00BE14D2">
        <w:tc>
          <w:tcPr>
            <w:tcW w:w="2448" w:type="dxa"/>
          </w:tcPr>
          <w:p w14:paraId="70DD598C" w14:textId="77777777" w:rsidR="00BE14D2" w:rsidRPr="00EA311A" w:rsidRDefault="0085692A" w:rsidP="00BE14D2">
            <w:pPr>
              <w:jc w:val="right"/>
              <w:rPr>
                <w:b/>
              </w:rPr>
            </w:pPr>
            <w:r w:rsidRPr="00EA311A">
              <w:rPr>
                <w:b/>
              </w:rPr>
              <w:t>Recommendations:</w:t>
            </w:r>
          </w:p>
        </w:tc>
        <w:tc>
          <w:tcPr>
            <w:tcW w:w="7128" w:type="dxa"/>
          </w:tcPr>
          <w:p w14:paraId="76C1499D" w14:textId="77777777" w:rsidR="00BE14D2" w:rsidRDefault="0085692A" w:rsidP="00BE14D2">
            <w:pPr>
              <w:numPr>
                <w:ilvl w:val="0"/>
                <w:numId w:val="42"/>
              </w:numPr>
            </w:pPr>
            <w:r>
              <w:rPr>
                <w:noProof/>
              </w:rPr>
              <w:t>Consider revisiting Information Security topics with employees through periodic Educatio</w:t>
            </w:r>
            <w:r>
              <w:rPr>
                <w:noProof/>
              </w:rPr>
              <w:t>n and Awareness sessions or training</w:t>
            </w:r>
          </w:p>
          <w:p w14:paraId="703212AE" w14:textId="77777777" w:rsidR="00BE14D2" w:rsidRDefault="0085692A" w:rsidP="00BE14D2">
            <w:pPr>
              <w:numPr>
                <w:ilvl w:val="0"/>
                <w:numId w:val="42"/>
              </w:numPr>
              <w:rPr>
                <w:noProof/>
              </w:rPr>
            </w:pPr>
            <w:r>
              <w:rPr>
                <w:noProof/>
              </w:rPr>
              <w:t>Consider revoking terminated employees access privileges before they leave the premises for the last time - This is especially critical in terminations where the former employee had access to sensitive data</w:t>
            </w:r>
          </w:p>
          <w:p w14:paraId="4C0386C9" w14:textId="77777777" w:rsidR="00BE14D2" w:rsidRDefault="0085692A" w:rsidP="00BE14D2">
            <w:pPr>
              <w:numPr>
                <w:ilvl w:val="0"/>
                <w:numId w:val="42"/>
              </w:numPr>
              <w:rPr>
                <w:noProof/>
              </w:rPr>
            </w:pPr>
            <w:r>
              <w:rPr>
                <w:noProof/>
              </w:rPr>
              <w:t>Consider mak</w:t>
            </w:r>
            <w:r>
              <w:rPr>
                <w:noProof/>
              </w:rPr>
              <w:t>ing background screening a formal part of your hiring process - The benefits far outweigh the costs</w:t>
            </w:r>
          </w:p>
          <w:p w14:paraId="3E56A450" w14:textId="77777777" w:rsidR="00BE14D2" w:rsidRDefault="0085692A" w:rsidP="00BE14D2">
            <w:pPr>
              <w:numPr>
                <w:ilvl w:val="0"/>
                <w:numId w:val="42"/>
              </w:numPr>
              <w:rPr>
                <w:noProof/>
              </w:rPr>
            </w:pPr>
            <w:r>
              <w:rPr>
                <w:noProof/>
              </w:rPr>
              <w:t>While having a confidentiality statement in your Employee Handbook is completely acceptable, many organizations prefer to have employees sign a separate for</w:t>
            </w:r>
            <w:r>
              <w:rPr>
                <w:noProof/>
              </w:rPr>
              <w:t>mal Confidentiality Policy to highlight the importance of protecting sensitive information</w:t>
            </w:r>
          </w:p>
          <w:p w14:paraId="1CEA5BFE" w14:textId="77777777" w:rsidR="00BE14D2" w:rsidRDefault="0085692A" w:rsidP="00BE14D2">
            <w:pPr>
              <w:rPr>
                <w:noProof/>
              </w:rPr>
            </w:pPr>
          </w:p>
        </w:tc>
      </w:tr>
    </w:tbl>
    <w:p w14:paraId="276BB701" w14:textId="77777777" w:rsidR="00BE14D2" w:rsidRPr="007B4DF0" w:rsidRDefault="0085692A" w:rsidP="00BE14D2"/>
    <w:p w14:paraId="6A5871C2" w14:textId="77777777" w:rsidR="00BE14D2" w:rsidRPr="003F4C9A" w:rsidRDefault="0085692A" w:rsidP="00BE14D2">
      <w:pPr>
        <w:rPr>
          <w:rFonts w:cstheme="minorHAnsi"/>
        </w:rPr>
      </w:pPr>
    </w:p>
    <w:p w14:paraId="5E111BDB" w14:textId="77777777" w:rsidR="00BE14D2" w:rsidRDefault="0085692A">
      <w:pPr>
        <w:rPr>
          <w:rFonts w:asciiTheme="majorHAnsi" w:eastAsiaTheme="majorEastAsia" w:hAnsiTheme="majorHAnsi" w:cstheme="majorBidi"/>
          <w:b/>
          <w:bCs/>
          <w:sz w:val="26"/>
          <w:szCs w:val="26"/>
        </w:rPr>
      </w:pPr>
      <w:r>
        <w:br w:type="page"/>
      </w:r>
    </w:p>
    <w:p w14:paraId="51668E7A" w14:textId="77777777" w:rsidR="00BE14D2" w:rsidRDefault="0085692A" w:rsidP="00BE14D2">
      <w:pPr>
        <w:pStyle w:val="Heading2"/>
        <w:rPr>
          <w:color w:val="auto"/>
        </w:rPr>
      </w:pPr>
      <w:r>
        <w:rPr>
          <w:color w:val="auto"/>
        </w:rPr>
        <w:lastRenderedPageBreak/>
        <w:t>Focus Area</w:t>
      </w:r>
      <w:r w:rsidRPr="007B4DF0">
        <w:rPr>
          <w:color w:val="auto"/>
        </w:rPr>
        <w:t xml:space="preserve"> 06 - Physical &amp; Environmental Security</w:t>
      </w:r>
    </w:p>
    <w:p w14:paraId="6674CA11" w14:textId="77777777" w:rsidR="00BE14D2" w:rsidRPr="007B4DF0" w:rsidRDefault="0085692A" w:rsidP="00BE14D2"/>
    <w:p w14:paraId="2978CFA9" w14:textId="77777777" w:rsidR="00BE14D2" w:rsidRDefault="0085692A" w:rsidP="00BE14D2">
      <w:pPr>
        <w:pStyle w:val="bodytext"/>
      </w:pPr>
      <w:r w:rsidRPr="00815003">
        <w:t xml:space="preserve">Proper concern should be given to physical and environmental threats that are either natural or man-made.  Everything from the physical perimeter, </w:t>
      </w:r>
      <w:r>
        <w:t xml:space="preserve">placement of equipment storing sensitive information and </w:t>
      </w:r>
      <w:r w:rsidRPr="00815003">
        <w:t>contingency plans for environmental disasters must b</w:t>
      </w:r>
      <w:r w:rsidRPr="00815003">
        <w:t>e assessed.  This section highlights characteristics to consider for protecting the organization’s information security from such issues.</w:t>
      </w:r>
    </w:p>
    <w:p w14:paraId="1AC345F0" w14:textId="77777777" w:rsidR="00BE14D2" w:rsidRPr="009F302A" w:rsidRDefault="0085692A" w:rsidP="00BE14D2">
      <w:r>
        <w:t xml:space="preserve">Your Information Security Program should include at least the following: </w:t>
      </w:r>
    </w:p>
    <w:p w14:paraId="505EBCDD" w14:textId="77777777" w:rsidR="00BE14D2" w:rsidRPr="00815003" w:rsidRDefault="0085692A" w:rsidP="00BE14D2">
      <w:pPr>
        <w:pStyle w:val="ListParagraph"/>
        <w:numPr>
          <w:ilvl w:val="0"/>
          <w:numId w:val="25"/>
        </w:numPr>
        <w:spacing w:after="0" w:line="240" w:lineRule="auto"/>
        <w:rPr>
          <w:rFonts w:ascii="Calibri" w:eastAsia="Calibri" w:hAnsi="Calibri" w:cs="Times New Roman"/>
        </w:rPr>
      </w:pPr>
      <w:r w:rsidRPr="00815003">
        <w:rPr>
          <w:rFonts w:ascii="Calibri" w:eastAsia="Calibri" w:hAnsi="Calibri" w:cs="Times New Roman"/>
        </w:rPr>
        <w:t>Assessment of the physical security perimete</w:t>
      </w:r>
      <w:r w:rsidRPr="00815003">
        <w:rPr>
          <w:rFonts w:ascii="Calibri" w:eastAsia="Calibri" w:hAnsi="Calibri" w:cs="Times New Roman"/>
        </w:rPr>
        <w:t>r</w:t>
      </w:r>
    </w:p>
    <w:p w14:paraId="5D80385C" w14:textId="77777777" w:rsidR="00BE14D2" w:rsidRPr="00815003" w:rsidRDefault="0085692A" w:rsidP="00BE14D2">
      <w:pPr>
        <w:pStyle w:val="ListParagraph"/>
        <w:numPr>
          <w:ilvl w:val="0"/>
          <w:numId w:val="25"/>
        </w:numPr>
        <w:spacing w:after="0" w:line="240" w:lineRule="auto"/>
        <w:rPr>
          <w:rFonts w:ascii="Calibri" w:eastAsia="Calibri" w:hAnsi="Calibri" w:cs="Times New Roman"/>
        </w:rPr>
      </w:pPr>
      <w:r w:rsidRPr="00815003">
        <w:rPr>
          <w:rFonts w:ascii="Calibri" w:eastAsia="Calibri" w:hAnsi="Calibri" w:cs="Times New Roman"/>
        </w:rPr>
        <w:t>Evaluation of</w:t>
      </w:r>
      <w:r>
        <w:rPr>
          <w:rFonts w:ascii="Calibri" w:eastAsia="Calibri" w:hAnsi="Calibri" w:cs="Times New Roman"/>
        </w:rPr>
        <w:t xml:space="preserve"> physical e</w:t>
      </w:r>
      <w:r w:rsidRPr="00815003">
        <w:rPr>
          <w:rFonts w:ascii="Calibri" w:eastAsia="Calibri" w:hAnsi="Calibri" w:cs="Times New Roman"/>
        </w:rPr>
        <w:t>ntry controls, office security, external and environmental threats, public areas and loading docks, supporting utilities and cabling</w:t>
      </w:r>
    </w:p>
    <w:p w14:paraId="1AFF059B" w14:textId="77777777" w:rsidR="00BE14D2" w:rsidRPr="00815003" w:rsidRDefault="0085692A" w:rsidP="00BE14D2">
      <w:pPr>
        <w:pStyle w:val="ListParagraph"/>
        <w:numPr>
          <w:ilvl w:val="0"/>
          <w:numId w:val="25"/>
        </w:numPr>
        <w:spacing w:after="0" w:line="240" w:lineRule="auto"/>
        <w:rPr>
          <w:rFonts w:ascii="Calibri" w:eastAsia="Calibri" w:hAnsi="Calibri" w:cs="Times New Roman"/>
        </w:rPr>
      </w:pPr>
      <w:r w:rsidRPr="00815003">
        <w:rPr>
          <w:rFonts w:ascii="Calibri" w:eastAsia="Calibri" w:hAnsi="Calibri" w:cs="Times New Roman"/>
        </w:rPr>
        <w:t>Assessment of equipment security</w:t>
      </w:r>
      <w:r>
        <w:rPr>
          <w:rFonts w:ascii="Calibri" w:eastAsia="Calibri" w:hAnsi="Calibri" w:cs="Times New Roman"/>
        </w:rPr>
        <w:t xml:space="preserve"> located offsite</w:t>
      </w:r>
    </w:p>
    <w:p w14:paraId="4486B92A" w14:textId="77777777" w:rsidR="00BE14D2" w:rsidRPr="00815003" w:rsidRDefault="0085692A" w:rsidP="00BE14D2">
      <w:pPr>
        <w:pStyle w:val="ListParagraph"/>
        <w:numPr>
          <w:ilvl w:val="0"/>
          <w:numId w:val="25"/>
        </w:numPr>
        <w:spacing w:after="0" w:line="240" w:lineRule="auto"/>
        <w:rPr>
          <w:rFonts w:ascii="Calibri" w:eastAsia="Calibri" w:hAnsi="Calibri" w:cs="Times New Roman"/>
        </w:rPr>
      </w:pPr>
      <w:r>
        <w:rPr>
          <w:rFonts w:ascii="Calibri" w:eastAsia="Calibri" w:hAnsi="Calibri" w:cs="Times New Roman"/>
        </w:rPr>
        <w:t>Establishment of Information</w:t>
      </w:r>
      <w:r w:rsidRPr="00815003">
        <w:rPr>
          <w:rFonts w:ascii="Calibri" w:eastAsia="Calibri" w:hAnsi="Calibri" w:cs="Times New Roman"/>
        </w:rPr>
        <w:t xml:space="preserve"> Disposal and Reuse </w:t>
      </w:r>
      <w:r w:rsidRPr="00815003">
        <w:rPr>
          <w:rFonts w:ascii="Calibri" w:eastAsia="Calibri" w:hAnsi="Calibri" w:cs="Times New Roman"/>
        </w:rPr>
        <w:t>policies</w:t>
      </w:r>
    </w:p>
    <w:p w14:paraId="7F7A6063" w14:textId="77777777" w:rsidR="00BE14D2" w:rsidRPr="00815003" w:rsidRDefault="0085692A" w:rsidP="00BE14D2">
      <w:pPr>
        <w:pStyle w:val="ListParagraph"/>
        <w:numPr>
          <w:ilvl w:val="0"/>
          <w:numId w:val="25"/>
        </w:numPr>
        <w:spacing w:after="0" w:line="240" w:lineRule="auto"/>
        <w:rPr>
          <w:rFonts w:ascii="Calibri" w:eastAsia="Calibri" w:hAnsi="Calibri" w:cs="Times New Roman"/>
        </w:rPr>
      </w:pPr>
      <w:r w:rsidRPr="00815003">
        <w:rPr>
          <w:rFonts w:ascii="Calibri" w:eastAsia="Calibri" w:hAnsi="Calibri" w:cs="Times New Roman"/>
        </w:rPr>
        <w:t>Controlling the removal of property</w:t>
      </w:r>
    </w:p>
    <w:p w14:paraId="14D0B7E5" w14:textId="77777777" w:rsidR="00BE14D2" w:rsidRPr="003F4C9A" w:rsidRDefault="0085692A" w:rsidP="00BE14D2">
      <w:pPr>
        <w:rPr>
          <w:rFonts w:cstheme="minorHAnsi"/>
        </w:rPr>
      </w:pPr>
    </w:p>
    <w:tbl>
      <w:tblPr>
        <w:tblStyle w:val="TableGrid"/>
        <w:tblW w:w="0" w:type="auto"/>
        <w:tblLook w:val="04A0" w:firstRow="1" w:lastRow="0" w:firstColumn="1" w:lastColumn="0" w:noHBand="0" w:noVBand="1"/>
      </w:tblPr>
      <w:tblGrid>
        <w:gridCol w:w="2432"/>
        <w:gridCol w:w="6918"/>
      </w:tblGrid>
      <w:tr w:rsidR="006F5E34" w14:paraId="1E6B6AE3" w14:textId="77777777" w:rsidTr="00BE14D2">
        <w:tc>
          <w:tcPr>
            <w:tcW w:w="2448" w:type="dxa"/>
          </w:tcPr>
          <w:p w14:paraId="262B7E78" w14:textId="77777777" w:rsidR="00BE14D2" w:rsidRPr="00EA311A" w:rsidRDefault="0085692A" w:rsidP="00BE14D2">
            <w:pPr>
              <w:jc w:val="right"/>
              <w:rPr>
                <w:b/>
              </w:rPr>
            </w:pPr>
            <w:r w:rsidRPr="00EA311A">
              <w:rPr>
                <w:b/>
              </w:rPr>
              <w:t>Risk Level:</w:t>
            </w:r>
          </w:p>
        </w:tc>
        <w:tc>
          <w:tcPr>
            <w:tcW w:w="7128" w:type="dxa"/>
          </w:tcPr>
          <w:p w14:paraId="6D9F96DC" w14:textId="77777777" w:rsidR="00BE14D2" w:rsidRDefault="0085692A" w:rsidP="00BE14D2">
            <w:r>
              <w:rPr>
                <w:noProof/>
              </w:rPr>
              <w:t>Low - No Action Required</w:t>
            </w:r>
          </w:p>
        </w:tc>
      </w:tr>
      <w:tr w:rsidR="006F5E34" w14:paraId="3E7EF5B4" w14:textId="77777777" w:rsidTr="00BE14D2">
        <w:tc>
          <w:tcPr>
            <w:tcW w:w="2448" w:type="dxa"/>
          </w:tcPr>
          <w:p w14:paraId="19F04EC6" w14:textId="77777777" w:rsidR="00BE14D2" w:rsidRPr="00EA311A" w:rsidRDefault="0085692A" w:rsidP="00BE14D2">
            <w:pPr>
              <w:jc w:val="right"/>
              <w:rPr>
                <w:b/>
              </w:rPr>
            </w:pPr>
            <w:r w:rsidRPr="00EA311A">
              <w:rPr>
                <w:b/>
              </w:rPr>
              <w:t>Your Score:</w:t>
            </w:r>
          </w:p>
        </w:tc>
        <w:tc>
          <w:tcPr>
            <w:tcW w:w="7128" w:type="dxa"/>
          </w:tcPr>
          <w:p w14:paraId="330AC045" w14:textId="77777777" w:rsidR="00BE14D2" w:rsidRDefault="0085692A" w:rsidP="00BE14D2">
            <w:r>
              <w:rPr>
                <w:noProof/>
              </w:rPr>
              <w:t>100</w:t>
            </w:r>
            <w:r>
              <w:t>%</w:t>
            </w:r>
          </w:p>
        </w:tc>
      </w:tr>
      <w:tr w:rsidR="006F5E34" w14:paraId="7D293D1B" w14:textId="77777777" w:rsidTr="00BE14D2">
        <w:tc>
          <w:tcPr>
            <w:tcW w:w="2448" w:type="dxa"/>
          </w:tcPr>
          <w:p w14:paraId="27A4BDAE" w14:textId="77777777" w:rsidR="00BE14D2" w:rsidRPr="00EA311A" w:rsidRDefault="0085692A" w:rsidP="00BE14D2">
            <w:pPr>
              <w:jc w:val="right"/>
              <w:rPr>
                <w:b/>
              </w:rPr>
            </w:pPr>
            <w:r w:rsidRPr="00EA311A">
              <w:rPr>
                <w:b/>
              </w:rPr>
              <w:t>Recommendations:</w:t>
            </w:r>
          </w:p>
        </w:tc>
        <w:tc>
          <w:tcPr>
            <w:tcW w:w="7128" w:type="dxa"/>
          </w:tcPr>
          <w:p w14:paraId="760D7408" w14:textId="77777777" w:rsidR="00BE14D2" w:rsidRDefault="0085692A" w:rsidP="00BE14D2"/>
        </w:tc>
      </w:tr>
    </w:tbl>
    <w:p w14:paraId="321A2BB9" w14:textId="77777777" w:rsidR="00BE14D2" w:rsidRDefault="0085692A">
      <w:pPr>
        <w:rPr>
          <w:rFonts w:asciiTheme="majorHAnsi" w:eastAsiaTheme="majorEastAsia" w:hAnsiTheme="majorHAnsi" w:cstheme="majorBidi"/>
          <w:b/>
          <w:bCs/>
          <w:sz w:val="26"/>
          <w:szCs w:val="26"/>
        </w:rPr>
      </w:pPr>
      <w:r>
        <w:br w:type="page"/>
      </w:r>
    </w:p>
    <w:p w14:paraId="310C15E0" w14:textId="77777777" w:rsidR="00BE14D2" w:rsidRDefault="0085692A" w:rsidP="00BE14D2">
      <w:pPr>
        <w:pStyle w:val="Heading2"/>
        <w:rPr>
          <w:color w:val="auto"/>
        </w:rPr>
      </w:pPr>
      <w:r>
        <w:rPr>
          <w:color w:val="auto"/>
        </w:rPr>
        <w:lastRenderedPageBreak/>
        <w:t>Focus Area</w:t>
      </w:r>
      <w:r w:rsidRPr="007B4DF0">
        <w:rPr>
          <w:color w:val="auto"/>
        </w:rPr>
        <w:t xml:space="preserve"> 07 </w:t>
      </w:r>
      <w:r>
        <w:rPr>
          <w:color w:val="auto"/>
        </w:rPr>
        <w:t>–</w:t>
      </w:r>
      <w:r w:rsidRPr="007B4DF0">
        <w:rPr>
          <w:color w:val="auto"/>
        </w:rPr>
        <w:t xml:space="preserve"> I</w:t>
      </w:r>
      <w:r>
        <w:rPr>
          <w:color w:val="auto"/>
        </w:rPr>
        <w:t>nformation Technology</w:t>
      </w:r>
      <w:r w:rsidRPr="007B4DF0">
        <w:rPr>
          <w:color w:val="auto"/>
        </w:rPr>
        <w:t xml:space="preserve"> Communications &amp; Operations</w:t>
      </w:r>
    </w:p>
    <w:p w14:paraId="37AFF8A9" w14:textId="77777777" w:rsidR="00BE14D2" w:rsidRPr="007B4DF0" w:rsidRDefault="0085692A" w:rsidP="00BE14D2"/>
    <w:p w14:paraId="74E32D67" w14:textId="77777777" w:rsidR="00BE14D2" w:rsidRDefault="0085692A" w:rsidP="00BE14D2">
      <w:pPr>
        <w:pStyle w:val="bodytext"/>
      </w:pPr>
      <w:r w:rsidRPr="00815003">
        <w:t xml:space="preserve">Today’s business environment relies on </w:t>
      </w:r>
      <w:r>
        <w:t xml:space="preserve">networked </w:t>
      </w:r>
      <w:r w:rsidRPr="00815003">
        <w:t>computer systems</w:t>
      </w:r>
      <w:r w:rsidRPr="00815003">
        <w:t xml:space="preserve"> to retain, process, and produce immens</w:t>
      </w:r>
      <w:r>
        <w:t xml:space="preserve">e amounts of information.   Attention needs to be given to ensuring that these assets protect your organization’s information as opposed to creating a liability.  Appropriately secure </w:t>
      </w:r>
      <w:r w:rsidRPr="00815003">
        <w:t xml:space="preserve">systems </w:t>
      </w:r>
      <w:r>
        <w:t xml:space="preserve">need to be properly </w:t>
      </w:r>
      <w:r>
        <w:t>configured, have</w:t>
      </w:r>
      <w:r w:rsidRPr="00815003">
        <w:t xml:space="preserve"> documented operating procedures and audit trails.  </w:t>
      </w:r>
    </w:p>
    <w:p w14:paraId="4A51C998" w14:textId="77777777" w:rsidR="00BE14D2" w:rsidRPr="00CD41B3" w:rsidRDefault="0085692A" w:rsidP="00BE14D2">
      <w:r>
        <w:t xml:space="preserve">Your Information Security Program should include at least the following: </w:t>
      </w:r>
    </w:p>
    <w:p w14:paraId="3EAFABC1" w14:textId="77777777" w:rsidR="00BE14D2" w:rsidRPr="00815003" w:rsidRDefault="0085692A" w:rsidP="00BE14D2">
      <w:pPr>
        <w:pStyle w:val="ListParagraph"/>
        <w:numPr>
          <w:ilvl w:val="0"/>
          <w:numId w:val="24"/>
        </w:numPr>
        <w:spacing w:after="0" w:line="240" w:lineRule="auto"/>
        <w:rPr>
          <w:rFonts w:ascii="Calibri" w:eastAsia="Calibri" w:hAnsi="Calibri" w:cs="Times New Roman"/>
        </w:rPr>
      </w:pPr>
      <w:r w:rsidRPr="00815003">
        <w:rPr>
          <w:rFonts w:ascii="Calibri" w:eastAsia="Calibri" w:hAnsi="Calibri" w:cs="Times New Roman"/>
        </w:rPr>
        <w:t>Evaluation of operating procedures</w:t>
      </w:r>
    </w:p>
    <w:p w14:paraId="745CD54A" w14:textId="77777777" w:rsidR="00BE14D2" w:rsidRPr="00815003" w:rsidRDefault="0085692A" w:rsidP="00BE14D2">
      <w:pPr>
        <w:pStyle w:val="ListParagraph"/>
        <w:numPr>
          <w:ilvl w:val="0"/>
          <w:numId w:val="24"/>
        </w:numPr>
        <w:spacing w:after="0" w:line="240" w:lineRule="auto"/>
        <w:rPr>
          <w:rFonts w:ascii="Calibri" w:eastAsia="Calibri" w:hAnsi="Calibri" w:cs="Times New Roman"/>
        </w:rPr>
      </w:pPr>
      <w:r w:rsidRPr="00815003">
        <w:rPr>
          <w:rFonts w:ascii="Calibri" w:eastAsia="Calibri" w:hAnsi="Calibri" w:cs="Times New Roman"/>
        </w:rPr>
        <w:t>Establishment of operating policies including change control, segregation of d</w:t>
      </w:r>
      <w:r w:rsidRPr="00815003">
        <w:rPr>
          <w:rFonts w:ascii="Calibri" w:eastAsia="Calibri" w:hAnsi="Calibri" w:cs="Times New Roman"/>
        </w:rPr>
        <w:t>uties, separation of production systems, capacity management, system acceptance, malicious code, mobile code, information backup and media disposal</w:t>
      </w:r>
    </w:p>
    <w:p w14:paraId="286F7158" w14:textId="77777777" w:rsidR="00BE14D2" w:rsidRPr="00815003" w:rsidRDefault="0085692A" w:rsidP="00BE14D2">
      <w:pPr>
        <w:pStyle w:val="ListParagraph"/>
        <w:numPr>
          <w:ilvl w:val="0"/>
          <w:numId w:val="24"/>
        </w:numPr>
        <w:spacing w:after="0" w:line="240" w:lineRule="auto"/>
        <w:rPr>
          <w:rFonts w:ascii="Calibri" w:eastAsia="Calibri" w:hAnsi="Calibri" w:cs="Times New Roman"/>
        </w:rPr>
      </w:pPr>
      <w:r w:rsidRPr="00815003">
        <w:rPr>
          <w:rFonts w:ascii="Calibri" w:eastAsia="Calibri" w:hAnsi="Calibri" w:cs="Times New Roman"/>
        </w:rPr>
        <w:t>Review of network controls, electronic messaging, ecommerce, interconnections of business information system</w:t>
      </w:r>
      <w:r w:rsidRPr="00815003">
        <w:rPr>
          <w:rFonts w:ascii="Calibri" w:eastAsia="Calibri" w:hAnsi="Calibri" w:cs="Times New Roman"/>
        </w:rPr>
        <w:t>s and online transactions</w:t>
      </w:r>
    </w:p>
    <w:p w14:paraId="565C0161" w14:textId="77777777" w:rsidR="00BE14D2" w:rsidRPr="00815003" w:rsidRDefault="0085692A" w:rsidP="00BE14D2">
      <w:pPr>
        <w:pStyle w:val="ListParagraph"/>
        <w:numPr>
          <w:ilvl w:val="0"/>
          <w:numId w:val="24"/>
        </w:numPr>
        <w:spacing w:after="0" w:line="240" w:lineRule="auto"/>
        <w:rPr>
          <w:rFonts w:ascii="Calibri" w:eastAsia="Calibri" w:hAnsi="Calibri" w:cs="Times New Roman"/>
        </w:rPr>
      </w:pPr>
      <w:r w:rsidRPr="00815003">
        <w:rPr>
          <w:rFonts w:ascii="Calibri" w:eastAsia="Calibri" w:hAnsi="Calibri" w:cs="Times New Roman"/>
        </w:rPr>
        <w:t>Establishment of audit logging and the protection of log files</w:t>
      </w:r>
    </w:p>
    <w:p w14:paraId="22ADB9DC" w14:textId="77777777" w:rsidR="00BE14D2" w:rsidRPr="003F4C9A" w:rsidRDefault="0085692A" w:rsidP="00BE14D2">
      <w:pPr>
        <w:rPr>
          <w:rFonts w:cstheme="minorHAnsi"/>
        </w:rPr>
      </w:pPr>
    </w:p>
    <w:tbl>
      <w:tblPr>
        <w:tblStyle w:val="TableGrid"/>
        <w:tblW w:w="0" w:type="auto"/>
        <w:tblLook w:val="04A0" w:firstRow="1" w:lastRow="0" w:firstColumn="1" w:lastColumn="0" w:noHBand="0" w:noVBand="1"/>
      </w:tblPr>
      <w:tblGrid>
        <w:gridCol w:w="2428"/>
        <w:gridCol w:w="6922"/>
      </w:tblGrid>
      <w:tr w:rsidR="006F5E34" w14:paraId="705F9B4F" w14:textId="77777777" w:rsidTr="00BE14D2">
        <w:tc>
          <w:tcPr>
            <w:tcW w:w="2448" w:type="dxa"/>
          </w:tcPr>
          <w:p w14:paraId="7DBFFBAB" w14:textId="77777777" w:rsidR="00BE14D2" w:rsidRPr="00EA311A" w:rsidRDefault="0085692A" w:rsidP="00BE14D2">
            <w:pPr>
              <w:jc w:val="right"/>
              <w:rPr>
                <w:b/>
              </w:rPr>
            </w:pPr>
            <w:r w:rsidRPr="00EA311A">
              <w:rPr>
                <w:b/>
              </w:rPr>
              <w:t>Risk Level:</w:t>
            </w:r>
          </w:p>
        </w:tc>
        <w:tc>
          <w:tcPr>
            <w:tcW w:w="7128" w:type="dxa"/>
          </w:tcPr>
          <w:p w14:paraId="4926CBA7" w14:textId="77777777" w:rsidR="00BE14D2" w:rsidRDefault="0085692A" w:rsidP="00BE14D2">
            <w:r>
              <w:rPr>
                <w:noProof/>
              </w:rPr>
              <w:t>Medium - Review as Necessary</w:t>
            </w:r>
          </w:p>
        </w:tc>
      </w:tr>
      <w:tr w:rsidR="006F5E34" w14:paraId="14231D87" w14:textId="77777777" w:rsidTr="00BE14D2">
        <w:tc>
          <w:tcPr>
            <w:tcW w:w="2448" w:type="dxa"/>
          </w:tcPr>
          <w:p w14:paraId="1ED61725" w14:textId="77777777" w:rsidR="00BE14D2" w:rsidRPr="00EA311A" w:rsidRDefault="0085692A" w:rsidP="00BE14D2">
            <w:pPr>
              <w:jc w:val="right"/>
              <w:rPr>
                <w:b/>
              </w:rPr>
            </w:pPr>
            <w:r w:rsidRPr="00EA311A">
              <w:rPr>
                <w:b/>
              </w:rPr>
              <w:t>Your Score:</w:t>
            </w:r>
          </w:p>
        </w:tc>
        <w:tc>
          <w:tcPr>
            <w:tcW w:w="7128" w:type="dxa"/>
          </w:tcPr>
          <w:p w14:paraId="16429A38" w14:textId="77777777" w:rsidR="00BE14D2" w:rsidRDefault="0085692A" w:rsidP="00BE14D2">
            <w:r>
              <w:rPr>
                <w:noProof/>
              </w:rPr>
              <w:t>74</w:t>
            </w:r>
            <w:r>
              <w:t>%</w:t>
            </w:r>
          </w:p>
        </w:tc>
      </w:tr>
      <w:tr w:rsidR="006F5E34" w14:paraId="3A903E5C" w14:textId="77777777" w:rsidTr="00BE14D2">
        <w:tc>
          <w:tcPr>
            <w:tcW w:w="2448" w:type="dxa"/>
          </w:tcPr>
          <w:p w14:paraId="22308CF3" w14:textId="77777777" w:rsidR="00BE14D2" w:rsidRPr="00EA311A" w:rsidRDefault="0085692A" w:rsidP="00BE14D2">
            <w:pPr>
              <w:jc w:val="right"/>
              <w:rPr>
                <w:b/>
              </w:rPr>
            </w:pPr>
            <w:r w:rsidRPr="00EA311A">
              <w:rPr>
                <w:b/>
              </w:rPr>
              <w:t>Recommendations:</w:t>
            </w:r>
          </w:p>
        </w:tc>
        <w:tc>
          <w:tcPr>
            <w:tcW w:w="7128" w:type="dxa"/>
          </w:tcPr>
          <w:p w14:paraId="3B9C1600" w14:textId="77777777" w:rsidR="00BE14D2" w:rsidRDefault="0085692A" w:rsidP="00BE14D2">
            <w:pPr>
              <w:numPr>
                <w:ilvl w:val="0"/>
                <w:numId w:val="44"/>
              </w:numPr>
            </w:pPr>
            <w:r>
              <w:rPr>
                <w:noProof/>
              </w:rPr>
              <w:t xml:space="preserve">Careless disposal of information is a leading cause of data breaches.  Make sure that all </w:t>
            </w:r>
            <w:r>
              <w:rPr>
                <w:noProof/>
              </w:rPr>
              <w:t>media and information is securely destroyed before disposal or reuse</w:t>
            </w:r>
          </w:p>
          <w:p w14:paraId="6E04E207" w14:textId="77777777" w:rsidR="00BE14D2" w:rsidRDefault="0085692A" w:rsidP="00BE14D2">
            <w:pPr>
              <w:numPr>
                <w:ilvl w:val="0"/>
                <w:numId w:val="44"/>
              </w:numPr>
              <w:rPr>
                <w:noProof/>
              </w:rPr>
            </w:pPr>
            <w:r>
              <w:rPr>
                <w:noProof/>
              </w:rPr>
              <w:t>Consider setting your antivirus solution to update and run at least once per week on your workstations.</w:t>
            </w:r>
          </w:p>
          <w:p w14:paraId="4C601330" w14:textId="77777777" w:rsidR="00BE14D2" w:rsidRDefault="0085692A" w:rsidP="00BE14D2">
            <w:pPr>
              <w:numPr>
                <w:ilvl w:val="0"/>
                <w:numId w:val="44"/>
              </w:numPr>
              <w:rPr>
                <w:noProof/>
              </w:rPr>
            </w:pPr>
            <w:r>
              <w:rPr>
                <w:noProof/>
              </w:rPr>
              <w:t>Consider implementing formal change control procedures to evaluate and if necessary</w:t>
            </w:r>
            <w:r>
              <w:rPr>
                <w:noProof/>
              </w:rPr>
              <w:t xml:space="preserve"> roll back changes made to the organization's systems</w:t>
            </w:r>
          </w:p>
          <w:p w14:paraId="1CCD00F7" w14:textId="77777777" w:rsidR="00BE14D2" w:rsidRDefault="0085692A" w:rsidP="00BE14D2">
            <w:pPr>
              <w:numPr>
                <w:ilvl w:val="0"/>
                <w:numId w:val="44"/>
              </w:numPr>
              <w:rPr>
                <w:noProof/>
              </w:rPr>
            </w:pPr>
            <w:r>
              <w:rPr>
                <w:noProof/>
              </w:rPr>
              <w:t>Consider archiving audit logs for all user activity as appropriate.  Audit logs make both troubleshooting and investigations easier and less time consuming.</w:t>
            </w:r>
          </w:p>
          <w:p w14:paraId="7FAAC61D" w14:textId="77777777" w:rsidR="00BE14D2" w:rsidRDefault="0085692A" w:rsidP="00BE14D2">
            <w:pPr>
              <w:numPr>
                <w:ilvl w:val="0"/>
                <w:numId w:val="44"/>
              </w:numPr>
              <w:rPr>
                <w:noProof/>
              </w:rPr>
            </w:pPr>
            <w:r>
              <w:rPr>
                <w:noProof/>
              </w:rPr>
              <w:t>Assign someone to review your audit logs on a</w:t>
            </w:r>
            <w:r>
              <w:rPr>
                <w:noProof/>
              </w:rPr>
              <w:t xml:space="preserve"> periodic basis.  Many instances of fraud have been uncovered by a casual glance at log files.</w:t>
            </w:r>
          </w:p>
          <w:p w14:paraId="557F4430" w14:textId="77777777" w:rsidR="00BE14D2" w:rsidRDefault="0085692A" w:rsidP="00BE14D2">
            <w:pPr>
              <w:numPr>
                <w:ilvl w:val="0"/>
                <w:numId w:val="44"/>
              </w:numPr>
              <w:rPr>
                <w:noProof/>
              </w:rPr>
            </w:pPr>
            <w:r>
              <w:rPr>
                <w:noProof/>
              </w:rPr>
              <w:t>Test your backup media from time to time, especially if you are using cassette media.  Backup media has a finite lifespan and must be replaced periodically.</w:t>
            </w:r>
          </w:p>
          <w:p w14:paraId="0E67D6CF" w14:textId="77777777" w:rsidR="00BE14D2" w:rsidRDefault="0085692A" w:rsidP="00BE14D2">
            <w:pPr>
              <w:numPr>
                <w:ilvl w:val="0"/>
                <w:numId w:val="44"/>
              </w:numPr>
              <w:rPr>
                <w:noProof/>
              </w:rPr>
            </w:pPr>
            <w:r>
              <w:rPr>
                <w:noProof/>
              </w:rPr>
              <w:t>Cons</w:t>
            </w:r>
            <w:r>
              <w:rPr>
                <w:noProof/>
              </w:rPr>
              <w:t>ider whether you really need sensitive personal information to be stored on laptop computers.  In cases where the answer is yes, continue with whole disk encryption.</w:t>
            </w:r>
          </w:p>
          <w:p w14:paraId="40A86FDB" w14:textId="77777777" w:rsidR="00BE14D2" w:rsidRDefault="0085692A" w:rsidP="00BE14D2">
            <w:pPr>
              <w:numPr>
                <w:ilvl w:val="0"/>
                <w:numId w:val="44"/>
              </w:numPr>
              <w:rPr>
                <w:noProof/>
              </w:rPr>
            </w:pPr>
            <w:r>
              <w:rPr>
                <w:noProof/>
              </w:rPr>
              <w:t>Consider whether or not business applications really require sensitive personal informatio</w:t>
            </w:r>
            <w:r>
              <w:rPr>
                <w:noProof/>
              </w:rPr>
              <w:t>n to be collected via the web.  In cases where the answer is yes, ensure that you continue the use of appropriate encryption.</w:t>
            </w:r>
          </w:p>
          <w:p w14:paraId="18D8084A" w14:textId="77777777" w:rsidR="00BE14D2" w:rsidRDefault="0085692A" w:rsidP="00BE14D2">
            <w:pPr>
              <w:numPr>
                <w:ilvl w:val="0"/>
                <w:numId w:val="44"/>
              </w:numPr>
              <w:rPr>
                <w:noProof/>
              </w:rPr>
            </w:pPr>
            <w:r>
              <w:rPr>
                <w:noProof/>
              </w:rPr>
              <w:lastRenderedPageBreak/>
              <w:t>Consider formally testing your websites for common vulnerabilities on a periodic basis.</w:t>
            </w:r>
          </w:p>
          <w:p w14:paraId="32C2CFA8" w14:textId="77777777" w:rsidR="00BE14D2" w:rsidRDefault="0085692A" w:rsidP="00BE14D2">
            <w:pPr>
              <w:numPr>
                <w:ilvl w:val="0"/>
                <w:numId w:val="44"/>
              </w:numPr>
              <w:rPr>
                <w:noProof/>
              </w:rPr>
            </w:pPr>
            <w:r>
              <w:rPr>
                <w:noProof/>
              </w:rPr>
              <w:t>Consider whether or not your business real</w:t>
            </w:r>
            <w:r>
              <w:rPr>
                <w:noProof/>
              </w:rPr>
              <w:t>ly needs to store credit card information.  In cases where the answer is yes, continue the use of appropriate encryption.</w:t>
            </w:r>
          </w:p>
          <w:p w14:paraId="76A53286" w14:textId="77777777" w:rsidR="00BE14D2" w:rsidRDefault="0085692A" w:rsidP="00BE14D2">
            <w:pPr>
              <w:rPr>
                <w:noProof/>
              </w:rPr>
            </w:pPr>
          </w:p>
        </w:tc>
      </w:tr>
    </w:tbl>
    <w:p w14:paraId="4AB516AE" w14:textId="77777777" w:rsidR="00BE14D2" w:rsidRDefault="0085692A">
      <w:pPr>
        <w:rPr>
          <w:rFonts w:asciiTheme="majorHAnsi" w:eastAsiaTheme="majorEastAsia" w:hAnsiTheme="majorHAnsi" w:cstheme="majorBidi"/>
          <w:b/>
          <w:bCs/>
          <w:sz w:val="26"/>
          <w:szCs w:val="26"/>
        </w:rPr>
      </w:pPr>
      <w:r>
        <w:lastRenderedPageBreak/>
        <w:br w:type="page"/>
      </w:r>
    </w:p>
    <w:p w14:paraId="2033E116" w14:textId="77777777" w:rsidR="00BE14D2" w:rsidRDefault="0085692A" w:rsidP="00BE14D2">
      <w:pPr>
        <w:pStyle w:val="Heading2"/>
        <w:rPr>
          <w:color w:val="auto"/>
        </w:rPr>
      </w:pPr>
      <w:r>
        <w:rPr>
          <w:color w:val="auto"/>
        </w:rPr>
        <w:lastRenderedPageBreak/>
        <w:t>Focus Area</w:t>
      </w:r>
      <w:r w:rsidRPr="007B4DF0">
        <w:rPr>
          <w:color w:val="auto"/>
        </w:rPr>
        <w:t xml:space="preserve"> 08 - Access Control</w:t>
      </w:r>
    </w:p>
    <w:p w14:paraId="014ED499" w14:textId="77777777" w:rsidR="00BE14D2" w:rsidRPr="007B4DF0" w:rsidRDefault="0085692A" w:rsidP="00BE14D2"/>
    <w:p w14:paraId="483EAF9F" w14:textId="77777777" w:rsidR="00BE14D2" w:rsidRDefault="0085692A" w:rsidP="00BE14D2">
      <w:pPr>
        <w:pStyle w:val="bodytext"/>
      </w:pPr>
      <w:r w:rsidRPr="00815003">
        <w:t xml:space="preserve">Access to the organization’s information </w:t>
      </w:r>
      <w:r>
        <w:t>should</w:t>
      </w:r>
      <w:r w:rsidRPr="00815003">
        <w:t xml:space="preserve"> be restricted based on classifications and </w:t>
      </w:r>
      <w:r>
        <w:t xml:space="preserve">the </w:t>
      </w:r>
      <w:r w:rsidRPr="00815003">
        <w:t xml:space="preserve">requirements of the </w:t>
      </w:r>
      <w:r>
        <w:t>I</w:t>
      </w:r>
      <w:r w:rsidRPr="00815003">
        <w:t xml:space="preserve">nformation </w:t>
      </w:r>
      <w:r>
        <w:t>S</w:t>
      </w:r>
      <w:r w:rsidRPr="00815003">
        <w:t xml:space="preserve">ecurity </w:t>
      </w:r>
      <w:r>
        <w:t>P</w:t>
      </w:r>
      <w:r w:rsidRPr="00815003">
        <w:t xml:space="preserve">olicy.  This section examines this integral issue from general policy </w:t>
      </w:r>
      <w:r>
        <w:t>to the s</w:t>
      </w:r>
      <w:r w:rsidRPr="00815003">
        <w:t>pecific</w:t>
      </w:r>
      <w:r>
        <w:t>s of</w:t>
      </w:r>
      <w:r w:rsidRPr="00815003">
        <w:t xml:space="preserve"> password </w:t>
      </w:r>
      <w:r>
        <w:t>selection and timeout controls.</w:t>
      </w:r>
    </w:p>
    <w:p w14:paraId="27E44FE4" w14:textId="77777777" w:rsidR="00BE14D2" w:rsidRPr="00CD41B3" w:rsidRDefault="0085692A" w:rsidP="00BE14D2">
      <w:r>
        <w:t xml:space="preserve">Your Information Security Program should include at least the following: </w:t>
      </w:r>
    </w:p>
    <w:p w14:paraId="7CD996B2" w14:textId="77777777" w:rsidR="00BE14D2" w:rsidRPr="00815003" w:rsidRDefault="0085692A" w:rsidP="00BE14D2">
      <w:pPr>
        <w:pStyle w:val="ListParagraph"/>
        <w:numPr>
          <w:ilvl w:val="0"/>
          <w:numId w:val="22"/>
        </w:numPr>
        <w:spacing w:after="0" w:line="240" w:lineRule="auto"/>
        <w:rPr>
          <w:rFonts w:ascii="Calibri" w:eastAsia="Calibri" w:hAnsi="Calibri" w:cs="Times New Roman"/>
        </w:rPr>
      </w:pPr>
      <w:r w:rsidRPr="00815003">
        <w:rPr>
          <w:rFonts w:ascii="Calibri" w:eastAsia="Calibri" w:hAnsi="Calibri" w:cs="Times New Roman"/>
        </w:rPr>
        <w:t>Establish</w:t>
      </w:r>
      <w:r w:rsidRPr="00815003">
        <w:rPr>
          <w:rFonts w:ascii="Calibri" w:eastAsia="Calibri" w:hAnsi="Calibri" w:cs="Times New Roman"/>
        </w:rPr>
        <w:t>ment of access controls</w:t>
      </w:r>
    </w:p>
    <w:p w14:paraId="427725B2" w14:textId="77777777" w:rsidR="00BE14D2" w:rsidRPr="00815003" w:rsidRDefault="0085692A" w:rsidP="00BE14D2">
      <w:pPr>
        <w:pStyle w:val="ListParagraph"/>
        <w:numPr>
          <w:ilvl w:val="0"/>
          <w:numId w:val="22"/>
        </w:numPr>
        <w:spacing w:after="0" w:line="240" w:lineRule="auto"/>
        <w:rPr>
          <w:rFonts w:ascii="Calibri" w:eastAsia="Calibri" w:hAnsi="Calibri" w:cs="Times New Roman"/>
        </w:rPr>
      </w:pPr>
      <w:r w:rsidRPr="00815003">
        <w:rPr>
          <w:rFonts w:ascii="Calibri" w:eastAsia="Calibri" w:hAnsi="Calibri" w:cs="Times New Roman"/>
        </w:rPr>
        <w:t>Management of user registration and access privileges</w:t>
      </w:r>
    </w:p>
    <w:p w14:paraId="6FEE0164" w14:textId="77777777" w:rsidR="00BE14D2" w:rsidRPr="00815003" w:rsidRDefault="0085692A" w:rsidP="00BE14D2">
      <w:pPr>
        <w:pStyle w:val="ListParagraph"/>
        <w:numPr>
          <w:ilvl w:val="0"/>
          <w:numId w:val="22"/>
        </w:numPr>
        <w:spacing w:after="0" w:line="240" w:lineRule="auto"/>
        <w:rPr>
          <w:rFonts w:ascii="Calibri" w:eastAsia="Calibri" w:hAnsi="Calibri" w:cs="Times New Roman"/>
        </w:rPr>
      </w:pPr>
      <w:r w:rsidRPr="00815003">
        <w:rPr>
          <w:rFonts w:ascii="Calibri" w:eastAsia="Calibri" w:hAnsi="Calibri" w:cs="Times New Roman"/>
        </w:rPr>
        <w:t>Protection of unattended equipment</w:t>
      </w:r>
    </w:p>
    <w:p w14:paraId="18B85078" w14:textId="77777777" w:rsidR="00BE14D2" w:rsidRPr="00815003" w:rsidRDefault="0085692A" w:rsidP="00BE14D2">
      <w:pPr>
        <w:pStyle w:val="ListParagraph"/>
        <w:numPr>
          <w:ilvl w:val="0"/>
          <w:numId w:val="22"/>
        </w:numPr>
        <w:spacing w:after="0" w:line="240" w:lineRule="auto"/>
        <w:rPr>
          <w:rFonts w:ascii="Calibri" w:eastAsia="Calibri" w:hAnsi="Calibri" w:cs="Times New Roman"/>
        </w:rPr>
      </w:pPr>
      <w:r w:rsidRPr="00815003">
        <w:rPr>
          <w:rFonts w:ascii="Calibri" w:eastAsia="Calibri" w:hAnsi="Calibri" w:cs="Times New Roman"/>
        </w:rPr>
        <w:t>Controlling use of network services through authentication, equipment identification, secure logon procedures, session timeouts and limited con</w:t>
      </w:r>
      <w:r w:rsidRPr="00815003">
        <w:rPr>
          <w:rFonts w:ascii="Calibri" w:eastAsia="Calibri" w:hAnsi="Calibri" w:cs="Times New Roman"/>
        </w:rPr>
        <w:t>nection times</w:t>
      </w:r>
    </w:p>
    <w:p w14:paraId="71F3B7E0" w14:textId="77777777" w:rsidR="00BE14D2" w:rsidRPr="00815003" w:rsidRDefault="0085692A" w:rsidP="00BE14D2">
      <w:pPr>
        <w:pStyle w:val="ListParagraph"/>
        <w:numPr>
          <w:ilvl w:val="0"/>
          <w:numId w:val="22"/>
        </w:numPr>
        <w:spacing w:after="0" w:line="240" w:lineRule="auto"/>
        <w:rPr>
          <w:rFonts w:ascii="Calibri" w:eastAsia="Calibri" w:hAnsi="Calibri" w:cs="Times New Roman"/>
        </w:rPr>
      </w:pPr>
      <w:r w:rsidRPr="00815003">
        <w:rPr>
          <w:rFonts w:ascii="Calibri" w:eastAsia="Calibri" w:hAnsi="Calibri" w:cs="Times New Roman"/>
        </w:rPr>
        <w:t>Protection of network equipment through disabling remote management ports</w:t>
      </w:r>
    </w:p>
    <w:p w14:paraId="2DE1F3A1" w14:textId="77777777" w:rsidR="00BE14D2" w:rsidRPr="00815003" w:rsidRDefault="0085692A" w:rsidP="00BE14D2">
      <w:pPr>
        <w:pStyle w:val="ListParagraph"/>
        <w:numPr>
          <w:ilvl w:val="0"/>
          <w:numId w:val="22"/>
        </w:numPr>
        <w:spacing w:after="0" w:line="240" w:lineRule="auto"/>
        <w:rPr>
          <w:rFonts w:ascii="Calibri" w:eastAsia="Calibri" w:hAnsi="Calibri" w:cs="Times New Roman"/>
        </w:rPr>
      </w:pPr>
      <w:r w:rsidRPr="00815003">
        <w:rPr>
          <w:rFonts w:ascii="Calibri" w:eastAsia="Calibri" w:hAnsi="Calibri" w:cs="Times New Roman"/>
        </w:rPr>
        <w:t>Segregation of networks</w:t>
      </w:r>
    </w:p>
    <w:p w14:paraId="504C26A7" w14:textId="77777777" w:rsidR="00BE14D2" w:rsidRPr="00815003" w:rsidRDefault="0085692A" w:rsidP="00BE14D2">
      <w:pPr>
        <w:pStyle w:val="ListParagraph"/>
        <w:numPr>
          <w:ilvl w:val="0"/>
          <w:numId w:val="22"/>
        </w:numPr>
        <w:spacing w:after="0" w:line="240" w:lineRule="auto"/>
        <w:rPr>
          <w:rFonts w:ascii="Calibri" w:eastAsia="Calibri" w:hAnsi="Calibri" w:cs="Times New Roman"/>
        </w:rPr>
      </w:pPr>
      <w:r w:rsidRPr="00815003">
        <w:rPr>
          <w:rFonts w:ascii="Calibri" w:eastAsia="Calibri" w:hAnsi="Calibri" w:cs="Times New Roman"/>
        </w:rPr>
        <w:t>Sensitive system isolation</w:t>
      </w:r>
    </w:p>
    <w:p w14:paraId="1473B33B" w14:textId="77777777" w:rsidR="00BE14D2" w:rsidRPr="00815003" w:rsidRDefault="0085692A" w:rsidP="00BE14D2">
      <w:pPr>
        <w:pStyle w:val="ListParagraph"/>
        <w:numPr>
          <w:ilvl w:val="0"/>
          <w:numId w:val="22"/>
        </w:numPr>
        <w:spacing w:after="0" w:line="240" w:lineRule="auto"/>
        <w:rPr>
          <w:rFonts w:ascii="Calibri" w:eastAsia="Calibri" w:hAnsi="Calibri" w:cs="Times New Roman"/>
        </w:rPr>
      </w:pPr>
      <w:r>
        <w:rPr>
          <w:rFonts w:ascii="Calibri" w:eastAsia="Calibri" w:hAnsi="Calibri" w:cs="Times New Roman"/>
        </w:rPr>
        <w:t>Controls for employees who work remotely</w:t>
      </w:r>
    </w:p>
    <w:p w14:paraId="35AF9AC0" w14:textId="77777777" w:rsidR="00BE14D2" w:rsidRPr="003F4C9A" w:rsidRDefault="0085692A" w:rsidP="00BE14D2">
      <w:pPr>
        <w:rPr>
          <w:rFonts w:cstheme="minorHAnsi"/>
        </w:rPr>
      </w:pPr>
    </w:p>
    <w:tbl>
      <w:tblPr>
        <w:tblStyle w:val="TableGrid"/>
        <w:tblW w:w="0" w:type="auto"/>
        <w:tblLook w:val="04A0" w:firstRow="1" w:lastRow="0" w:firstColumn="1" w:lastColumn="0" w:noHBand="0" w:noVBand="1"/>
      </w:tblPr>
      <w:tblGrid>
        <w:gridCol w:w="2429"/>
        <w:gridCol w:w="6921"/>
      </w:tblGrid>
      <w:tr w:rsidR="006F5E34" w14:paraId="40D11514" w14:textId="77777777" w:rsidTr="00BE14D2">
        <w:tc>
          <w:tcPr>
            <w:tcW w:w="2448" w:type="dxa"/>
          </w:tcPr>
          <w:p w14:paraId="2CD09A0F" w14:textId="77777777" w:rsidR="00BE14D2" w:rsidRPr="00EA311A" w:rsidRDefault="0085692A" w:rsidP="00BE14D2">
            <w:pPr>
              <w:jc w:val="right"/>
              <w:rPr>
                <w:b/>
              </w:rPr>
            </w:pPr>
            <w:r w:rsidRPr="00EA311A">
              <w:rPr>
                <w:b/>
              </w:rPr>
              <w:t>Risk Level:</w:t>
            </w:r>
          </w:p>
        </w:tc>
        <w:tc>
          <w:tcPr>
            <w:tcW w:w="7128" w:type="dxa"/>
          </w:tcPr>
          <w:p w14:paraId="59B2F0EA" w14:textId="77777777" w:rsidR="00BE14D2" w:rsidRDefault="0085692A" w:rsidP="00BE14D2">
            <w:r>
              <w:rPr>
                <w:noProof/>
              </w:rPr>
              <w:t>Medium - Review as Necessary</w:t>
            </w:r>
          </w:p>
        </w:tc>
      </w:tr>
      <w:tr w:rsidR="006F5E34" w14:paraId="46232A3A" w14:textId="77777777" w:rsidTr="00BE14D2">
        <w:tc>
          <w:tcPr>
            <w:tcW w:w="2448" w:type="dxa"/>
          </w:tcPr>
          <w:p w14:paraId="30227277" w14:textId="77777777" w:rsidR="00BE14D2" w:rsidRPr="00EA311A" w:rsidRDefault="0085692A" w:rsidP="00BE14D2">
            <w:pPr>
              <w:jc w:val="right"/>
              <w:rPr>
                <w:b/>
              </w:rPr>
            </w:pPr>
            <w:r w:rsidRPr="00EA311A">
              <w:rPr>
                <w:b/>
              </w:rPr>
              <w:t>Your Score:</w:t>
            </w:r>
          </w:p>
        </w:tc>
        <w:tc>
          <w:tcPr>
            <w:tcW w:w="7128" w:type="dxa"/>
          </w:tcPr>
          <w:p w14:paraId="348DFCAC" w14:textId="77777777" w:rsidR="00BE14D2" w:rsidRDefault="0085692A" w:rsidP="00BE14D2">
            <w:r>
              <w:rPr>
                <w:noProof/>
              </w:rPr>
              <w:t>90</w:t>
            </w:r>
            <w:r>
              <w:t>%</w:t>
            </w:r>
          </w:p>
        </w:tc>
      </w:tr>
      <w:tr w:rsidR="006F5E34" w14:paraId="4C295521" w14:textId="77777777" w:rsidTr="00BE14D2">
        <w:tc>
          <w:tcPr>
            <w:tcW w:w="2448" w:type="dxa"/>
          </w:tcPr>
          <w:p w14:paraId="4E17C172" w14:textId="77777777" w:rsidR="00BE14D2" w:rsidRPr="00EA311A" w:rsidRDefault="0085692A" w:rsidP="00BE14D2">
            <w:pPr>
              <w:jc w:val="right"/>
              <w:rPr>
                <w:b/>
              </w:rPr>
            </w:pPr>
            <w:r w:rsidRPr="00EA311A">
              <w:rPr>
                <w:b/>
              </w:rPr>
              <w:t>Recommendations:</w:t>
            </w:r>
          </w:p>
        </w:tc>
        <w:tc>
          <w:tcPr>
            <w:tcW w:w="7128" w:type="dxa"/>
          </w:tcPr>
          <w:p w14:paraId="00650C1C" w14:textId="77777777" w:rsidR="00BE14D2" w:rsidRDefault="0085692A" w:rsidP="00BE14D2">
            <w:pPr>
              <w:numPr>
                <w:ilvl w:val="0"/>
                <w:numId w:val="45"/>
              </w:numPr>
            </w:pPr>
            <w:r>
              <w:rPr>
                <w:noProof/>
              </w:rPr>
              <w:t>Require your employees to secure sensitive information that they have access to in hard form when it is not in use.  If you have access to this information, compliance regulations likely require it.</w:t>
            </w:r>
          </w:p>
          <w:p w14:paraId="3F8E2B8B" w14:textId="77777777" w:rsidR="00BE14D2" w:rsidRDefault="0085692A" w:rsidP="00BE14D2">
            <w:pPr>
              <w:rPr>
                <w:noProof/>
              </w:rPr>
            </w:pPr>
          </w:p>
        </w:tc>
      </w:tr>
    </w:tbl>
    <w:p w14:paraId="68B3AED9" w14:textId="77777777" w:rsidR="00BE14D2" w:rsidRDefault="0085692A">
      <w:pPr>
        <w:rPr>
          <w:rFonts w:asciiTheme="majorHAnsi" w:eastAsiaTheme="majorEastAsia" w:hAnsiTheme="majorHAnsi" w:cstheme="majorBidi"/>
          <w:b/>
          <w:bCs/>
          <w:sz w:val="26"/>
          <w:szCs w:val="26"/>
        </w:rPr>
      </w:pPr>
      <w:r>
        <w:br w:type="page"/>
      </w:r>
    </w:p>
    <w:p w14:paraId="5047AF32" w14:textId="77777777" w:rsidR="00BE14D2" w:rsidRDefault="0085692A" w:rsidP="00BE14D2">
      <w:pPr>
        <w:pStyle w:val="Heading2"/>
        <w:rPr>
          <w:color w:val="auto"/>
        </w:rPr>
      </w:pPr>
      <w:r>
        <w:rPr>
          <w:color w:val="auto"/>
        </w:rPr>
        <w:lastRenderedPageBreak/>
        <w:t>Focus Area</w:t>
      </w:r>
      <w:r w:rsidRPr="007B4DF0">
        <w:rPr>
          <w:color w:val="auto"/>
        </w:rPr>
        <w:t xml:space="preserve"> 09 - Systems &amp; Application Development</w:t>
      </w:r>
    </w:p>
    <w:p w14:paraId="6918EE5F" w14:textId="77777777" w:rsidR="00BE14D2" w:rsidRPr="007B4DF0" w:rsidRDefault="0085692A" w:rsidP="00BE14D2"/>
    <w:p w14:paraId="7C7DB136" w14:textId="77777777" w:rsidR="00BE14D2" w:rsidRDefault="0085692A" w:rsidP="00BE14D2">
      <w:r>
        <w:t>Systems and application development is an area where Information Security needs are often overlooked.  The perceived need to get systems up and running quickly sometimes supersedes the need to consider security requirements.  Controls are needed for inform</w:t>
      </w:r>
      <w:r>
        <w:t>ation technology systems to ensure confidentiality, integrity and non-repudiation of your organization’s sensitive information.  This section reviews the protection and verification procedures needed for all systems and applications.</w:t>
      </w:r>
    </w:p>
    <w:p w14:paraId="7D046ABC" w14:textId="77777777" w:rsidR="00BE14D2" w:rsidRPr="00CD41B3" w:rsidRDefault="0085692A" w:rsidP="00BE14D2">
      <w:r>
        <w:t>Your Information Secur</w:t>
      </w:r>
      <w:r>
        <w:t xml:space="preserve">ity Program should include at least the following: </w:t>
      </w:r>
    </w:p>
    <w:p w14:paraId="2D7FB3E5" w14:textId="77777777" w:rsidR="00BE14D2" w:rsidRDefault="0085692A" w:rsidP="00BE14D2">
      <w:pPr>
        <w:pStyle w:val="ListParagraph"/>
        <w:numPr>
          <w:ilvl w:val="0"/>
          <w:numId w:val="19"/>
        </w:numPr>
        <w:spacing w:after="0" w:line="240" w:lineRule="auto"/>
        <w:ind w:left="720"/>
      </w:pPr>
      <w:r>
        <w:t>Specification of security requirements for applications and systems</w:t>
      </w:r>
    </w:p>
    <w:p w14:paraId="17252CF0" w14:textId="77777777" w:rsidR="00BE14D2" w:rsidRDefault="0085692A" w:rsidP="00BE14D2">
      <w:pPr>
        <w:pStyle w:val="ListParagraph"/>
        <w:numPr>
          <w:ilvl w:val="0"/>
          <w:numId w:val="19"/>
        </w:numPr>
        <w:spacing w:after="0" w:line="240" w:lineRule="auto"/>
        <w:ind w:left="720"/>
      </w:pPr>
      <w:r>
        <w:t>Validation of input and output data</w:t>
      </w:r>
    </w:p>
    <w:p w14:paraId="0839B760" w14:textId="77777777" w:rsidR="00BE14D2" w:rsidRDefault="0085692A" w:rsidP="00BE14D2">
      <w:pPr>
        <w:pStyle w:val="ListParagraph"/>
        <w:numPr>
          <w:ilvl w:val="0"/>
          <w:numId w:val="19"/>
        </w:numPr>
        <w:spacing w:after="0" w:line="240" w:lineRule="auto"/>
        <w:ind w:left="720"/>
      </w:pPr>
      <w:r>
        <w:t>Establishment of a cryptographic control policy</w:t>
      </w:r>
    </w:p>
    <w:p w14:paraId="293C9C97" w14:textId="77777777" w:rsidR="00BE14D2" w:rsidRDefault="0085692A" w:rsidP="00BE14D2">
      <w:pPr>
        <w:pStyle w:val="ListParagraph"/>
        <w:numPr>
          <w:ilvl w:val="0"/>
          <w:numId w:val="19"/>
        </w:numPr>
        <w:spacing w:after="0" w:line="240" w:lineRule="auto"/>
        <w:ind w:left="720"/>
      </w:pPr>
      <w:r>
        <w:t xml:space="preserve">Protection of system test data, program source code </w:t>
      </w:r>
      <w:r>
        <w:t>and operational software</w:t>
      </w:r>
    </w:p>
    <w:p w14:paraId="155027F9" w14:textId="77777777" w:rsidR="00BE14D2" w:rsidRDefault="0085692A" w:rsidP="00BE14D2">
      <w:pPr>
        <w:pStyle w:val="ListParagraph"/>
        <w:numPr>
          <w:ilvl w:val="0"/>
          <w:numId w:val="19"/>
        </w:numPr>
        <w:spacing w:after="0" w:line="240" w:lineRule="auto"/>
        <w:ind w:left="720"/>
      </w:pPr>
      <w:r>
        <w:t>Prevention of information leakage</w:t>
      </w:r>
    </w:p>
    <w:p w14:paraId="3F1A2A23" w14:textId="77777777" w:rsidR="00BE14D2" w:rsidRDefault="0085692A" w:rsidP="00BE14D2">
      <w:pPr>
        <w:pStyle w:val="ListParagraph"/>
        <w:numPr>
          <w:ilvl w:val="0"/>
          <w:numId w:val="19"/>
        </w:numPr>
        <w:spacing w:after="0" w:line="240" w:lineRule="auto"/>
        <w:ind w:left="720"/>
      </w:pPr>
      <w:r>
        <w:t>Control of outsourced software development</w:t>
      </w:r>
    </w:p>
    <w:p w14:paraId="69CF60C5" w14:textId="77777777" w:rsidR="00BE14D2" w:rsidRDefault="0085692A" w:rsidP="00BE14D2">
      <w:pPr>
        <w:pStyle w:val="ListParagraph"/>
        <w:numPr>
          <w:ilvl w:val="0"/>
          <w:numId w:val="19"/>
        </w:numPr>
        <w:spacing w:after="0" w:line="240" w:lineRule="auto"/>
        <w:ind w:left="720"/>
      </w:pPr>
      <w:r>
        <w:t>Properly addressing technical vulnerabilities and updates</w:t>
      </w:r>
    </w:p>
    <w:p w14:paraId="53C06086" w14:textId="77777777" w:rsidR="00BE14D2" w:rsidRPr="003F4C9A" w:rsidRDefault="0085692A" w:rsidP="00BE14D2">
      <w:pPr>
        <w:rPr>
          <w:rFonts w:cstheme="minorHAnsi"/>
        </w:rPr>
      </w:pPr>
    </w:p>
    <w:tbl>
      <w:tblPr>
        <w:tblStyle w:val="TableGrid"/>
        <w:tblW w:w="0" w:type="auto"/>
        <w:tblLook w:val="04A0" w:firstRow="1" w:lastRow="0" w:firstColumn="1" w:lastColumn="0" w:noHBand="0" w:noVBand="1"/>
      </w:tblPr>
      <w:tblGrid>
        <w:gridCol w:w="2430"/>
        <w:gridCol w:w="6920"/>
      </w:tblGrid>
      <w:tr w:rsidR="006F5E34" w14:paraId="7EF23240" w14:textId="77777777" w:rsidTr="00BE14D2">
        <w:tc>
          <w:tcPr>
            <w:tcW w:w="2448" w:type="dxa"/>
          </w:tcPr>
          <w:p w14:paraId="1643D14B" w14:textId="77777777" w:rsidR="00BE14D2" w:rsidRPr="00EA311A" w:rsidRDefault="0085692A" w:rsidP="00BE14D2">
            <w:pPr>
              <w:jc w:val="right"/>
              <w:rPr>
                <w:b/>
              </w:rPr>
            </w:pPr>
            <w:r w:rsidRPr="00EA311A">
              <w:rPr>
                <w:b/>
              </w:rPr>
              <w:t>Risk Level:</w:t>
            </w:r>
          </w:p>
        </w:tc>
        <w:tc>
          <w:tcPr>
            <w:tcW w:w="7128" w:type="dxa"/>
          </w:tcPr>
          <w:p w14:paraId="42C0F134" w14:textId="77777777" w:rsidR="00BE14D2" w:rsidRDefault="0085692A" w:rsidP="00BE14D2">
            <w:r>
              <w:rPr>
                <w:noProof/>
              </w:rPr>
              <w:t>Medium - Review as Necessary</w:t>
            </w:r>
          </w:p>
        </w:tc>
      </w:tr>
      <w:tr w:rsidR="006F5E34" w14:paraId="5FFC5D8A" w14:textId="77777777" w:rsidTr="00BE14D2">
        <w:tc>
          <w:tcPr>
            <w:tcW w:w="2448" w:type="dxa"/>
          </w:tcPr>
          <w:p w14:paraId="2C7EC3B4" w14:textId="77777777" w:rsidR="00BE14D2" w:rsidRPr="00EA311A" w:rsidRDefault="0085692A" w:rsidP="00BE14D2">
            <w:pPr>
              <w:jc w:val="right"/>
              <w:rPr>
                <w:b/>
              </w:rPr>
            </w:pPr>
            <w:r w:rsidRPr="00EA311A">
              <w:rPr>
                <w:b/>
              </w:rPr>
              <w:t>Your Score:</w:t>
            </w:r>
          </w:p>
        </w:tc>
        <w:tc>
          <w:tcPr>
            <w:tcW w:w="7128" w:type="dxa"/>
          </w:tcPr>
          <w:p w14:paraId="16268D03" w14:textId="77777777" w:rsidR="00BE14D2" w:rsidRDefault="0085692A" w:rsidP="00BE14D2">
            <w:r>
              <w:rPr>
                <w:noProof/>
              </w:rPr>
              <w:t>80</w:t>
            </w:r>
            <w:r>
              <w:t>%</w:t>
            </w:r>
          </w:p>
        </w:tc>
      </w:tr>
      <w:tr w:rsidR="006F5E34" w14:paraId="2780B3DB" w14:textId="77777777" w:rsidTr="00BE14D2">
        <w:tc>
          <w:tcPr>
            <w:tcW w:w="2448" w:type="dxa"/>
          </w:tcPr>
          <w:p w14:paraId="6F9D72D6" w14:textId="77777777" w:rsidR="00BE14D2" w:rsidRPr="00EA311A" w:rsidRDefault="0085692A" w:rsidP="00BE14D2">
            <w:pPr>
              <w:jc w:val="right"/>
              <w:rPr>
                <w:b/>
              </w:rPr>
            </w:pPr>
            <w:r w:rsidRPr="00EA311A">
              <w:rPr>
                <w:b/>
              </w:rPr>
              <w:t>Recommendations:</w:t>
            </w:r>
          </w:p>
        </w:tc>
        <w:tc>
          <w:tcPr>
            <w:tcW w:w="7128" w:type="dxa"/>
          </w:tcPr>
          <w:p w14:paraId="064B77AD" w14:textId="77777777" w:rsidR="00BE14D2" w:rsidRDefault="0085692A" w:rsidP="00BE14D2">
            <w:pPr>
              <w:numPr>
                <w:ilvl w:val="0"/>
                <w:numId w:val="46"/>
              </w:numPr>
            </w:pPr>
            <w:r>
              <w:rPr>
                <w:noProof/>
              </w:rPr>
              <w:t>Consider formalizin</w:t>
            </w:r>
            <w:r>
              <w:rPr>
                <w:noProof/>
              </w:rPr>
              <w:t>g testing procedures to ensure that systems are running properly after making changes.</w:t>
            </w:r>
          </w:p>
          <w:p w14:paraId="183AEC1C" w14:textId="77777777" w:rsidR="00BE14D2" w:rsidRDefault="0085692A" w:rsidP="00BE14D2">
            <w:pPr>
              <w:rPr>
                <w:noProof/>
              </w:rPr>
            </w:pPr>
          </w:p>
        </w:tc>
      </w:tr>
    </w:tbl>
    <w:p w14:paraId="0F80AF8E" w14:textId="77777777" w:rsidR="00BE14D2" w:rsidRDefault="0085692A">
      <w:pPr>
        <w:rPr>
          <w:rFonts w:asciiTheme="majorHAnsi" w:eastAsiaTheme="majorEastAsia" w:hAnsiTheme="majorHAnsi" w:cstheme="majorBidi"/>
          <w:b/>
          <w:bCs/>
          <w:sz w:val="26"/>
          <w:szCs w:val="26"/>
        </w:rPr>
      </w:pPr>
      <w:r>
        <w:br w:type="page"/>
      </w:r>
    </w:p>
    <w:p w14:paraId="56DB89A4" w14:textId="77777777" w:rsidR="00BE14D2" w:rsidRDefault="0085692A" w:rsidP="00BE14D2">
      <w:pPr>
        <w:pStyle w:val="Heading2"/>
        <w:rPr>
          <w:color w:val="auto"/>
        </w:rPr>
      </w:pPr>
      <w:r>
        <w:rPr>
          <w:color w:val="auto"/>
        </w:rPr>
        <w:lastRenderedPageBreak/>
        <w:t>Focus Area</w:t>
      </w:r>
      <w:r w:rsidRPr="007B4DF0">
        <w:rPr>
          <w:color w:val="auto"/>
        </w:rPr>
        <w:t xml:space="preserve"> 10 - Incident Response</w:t>
      </w:r>
    </w:p>
    <w:p w14:paraId="3F3C351D" w14:textId="77777777" w:rsidR="00BE14D2" w:rsidRPr="007B4DF0" w:rsidRDefault="0085692A" w:rsidP="00BE14D2"/>
    <w:p w14:paraId="03CE7FE4" w14:textId="77777777" w:rsidR="00BE14D2" w:rsidRDefault="0085692A" w:rsidP="00BE14D2">
      <w:pPr>
        <w:pStyle w:val="bodytext"/>
        <w:numPr>
          <w:ins w:id="4" w:author=" " w:date="2005-10-02T10:50:00Z"/>
        </w:numPr>
      </w:pPr>
      <w:r>
        <w:t xml:space="preserve">Incidents happen, even to the best organizations.  Organizations that are prepared to respond when incidents occur respond faster, with fewer financial losses and with less damage to their brand integrity and reputation.  </w:t>
      </w:r>
      <w:r w:rsidRPr="00815003">
        <w:t>Formal procedures should be establ</w:t>
      </w:r>
      <w:r w:rsidRPr="00815003">
        <w:t>ished for handling information security events.  This section covers the basics needed regarding incidents from prevention to lessons learned.</w:t>
      </w:r>
    </w:p>
    <w:p w14:paraId="240D05F4" w14:textId="77777777" w:rsidR="00BE14D2" w:rsidRPr="00CD41B3" w:rsidRDefault="0085692A" w:rsidP="00BE14D2">
      <w:r>
        <w:t xml:space="preserve">Your Information Security Program should include at least the following: </w:t>
      </w:r>
    </w:p>
    <w:p w14:paraId="22AA16FE" w14:textId="77777777" w:rsidR="00BE14D2" w:rsidRPr="00815003" w:rsidRDefault="0085692A" w:rsidP="00BE14D2">
      <w:pPr>
        <w:pStyle w:val="ListParagraph"/>
        <w:numPr>
          <w:ilvl w:val="0"/>
          <w:numId w:val="23"/>
        </w:numPr>
        <w:spacing w:after="0" w:line="240" w:lineRule="auto"/>
        <w:rPr>
          <w:rFonts w:ascii="Calibri" w:eastAsia="Calibri" w:hAnsi="Calibri" w:cs="Times New Roman"/>
        </w:rPr>
      </w:pPr>
      <w:r w:rsidRPr="00815003">
        <w:rPr>
          <w:rFonts w:ascii="Calibri" w:eastAsia="Calibri" w:hAnsi="Calibri" w:cs="Times New Roman"/>
        </w:rPr>
        <w:t>Establishment of procedures for reporti</w:t>
      </w:r>
      <w:r w:rsidRPr="00815003">
        <w:rPr>
          <w:rFonts w:ascii="Calibri" w:eastAsia="Calibri" w:hAnsi="Calibri" w:cs="Times New Roman"/>
        </w:rPr>
        <w:t>ng information security events and security weaknesses</w:t>
      </w:r>
    </w:p>
    <w:p w14:paraId="7240CE56" w14:textId="77777777" w:rsidR="00BE14D2" w:rsidRPr="00815003" w:rsidRDefault="0085692A" w:rsidP="00BE14D2">
      <w:pPr>
        <w:pStyle w:val="ListParagraph"/>
        <w:numPr>
          <w:ilvl w:val="0"/>
          <w:numId w:val="23"/>
        </w:numPr>
        <w:spacing w:after="0" w:line="240" w:lineRule="auto"/>
        <w:rPr>
          <w:rFonts w:ascii="Calibri" w:eastAsia="Calibri" w:hAnsi="Calibri" w:cs="Times New Roman"/>
        </w:rPr>
      </w:pPr>
      <w:r w:rsidRPr="00815003">
        <w:rPr>
          <w:rFonts w:ascii="Calibri" w:eastAsia="Calibri" w:hAnsi="Calibri" w:cs="Times New Roman"/>
        </w:rPr>
        <w:t>Establishment of incident response procedures</w:t>
      </w:r>
    </w:p>
    <w:p w14:paraId="3B389EB2" w14:textId="77777777" w:rsidR="00BE14D2" w:rsidRPr="00815003" w:rsidRDefault="0085692A" w:rsidP="00BE14D2">
      <w:pPr>
        <w:pStyle w:val="ListParagraph"/>
        <w:numPr>
          <w:ilvl w:val="0"/>
          <w:numId w:val="23"/>
        </w:numPr>
        <w:spacing w:after="0" w:line="240" w:lineRule="auto"/>
        <w:rPr>
          <w:rFonts w:ascii="Calibri" w:eastAsia="Calibri" w:hAnsi="Calibri" w:cs="Times New Roman"/>
        </w:rPr>
      </w:pPr>
      <w:r w:rsidRPr="00815003">
        <w:rPr>
          <w:rFonts w:ascii="Calibri" w:eastAsia="Calibri" w:hAnsi="Calibri" w:cs="Times New Roman"/>
        </w:rPr>
        <w:t>Ensuring that evidence is collected properly</w:t>
      </w:r>
    </w:p>
    <w:p w14:paraId="062CEA69" w14:textId="77777777" w:rsidR="00BE14D2" w:rsidRPr="00815003" w:rsidRDefault="0085692A" w:rsidP="00BE14D2">
      <w:pPr>
        <w:pStyle w:val="ListParagraph"/>
        <w:numPr>
          <w:ilvl w:val="0"/>
          <w:numId w:val="23"/>
        </w:numPr>
        <w:spacing w:after="0" w:line="240" w:lineRule="auto"/>
        <w:rPr>
          <w:rFonts w:ascii="Calibri" w:eastAsia="Calibri" w:hAnsi="Calibri" w:cs="Times New Roman"/>
        </w:rPr>
      </w:pPr>
      <w:r w:rsidRPr="00815003">
        <w:rPr>
          <w:rFonts w:ascii="Calibri" w:eastAsia="Calibri" w:hAnsi="Calibri" w:cs="Times New Roman"/>
        </w:rPr>
        <w:t>Ensuring that lessons are learned from information security incidents</w:t>
      </w:r>
    </w:p>
    <w:p w14:paraId="04296629" w14:textId="77777777" w:rsidR="00BE14D2" w:rsidRPr="003F4C9A" w:rsidRDefault="0085692A" w:rsidP="00BE14D2">
      <w:pPr>
        <w:rPr>
          <w:rFonts w:cstheme="minorHAnsi"/>
        </w:rPr>
      </w:pPr>
    </w:p>
    <w:tbl>
      <w:tblPr>
        <w:tblStyle w:val="TableGrid"/>
        <w:tblW w:w="0" w:type="auto"/>
        <w:tblLook w:val="04A0" w:firstRow="1" w:lastRow="0" w:firstColumn="1" w:lastColumn="0" w:noHBand="0" w:noVBand="1"/>
      </w:tblPr>
      <w:tblGrid>
        <w:gridCol w:w="2429"/>
        <w:gridCol w:w="6921"/>
      </w:tblGrid>
      <w:tr w:rsidR="006F5E34" w14:paraId="6D31BCAE" w14:textId="77777777" w:rsidTr="00BE14D2">
        <w:tc>
          <w:tcPr>
            <w:tcW w:w="2448" w:type="dxa"/>
          </w:tcPr>
          <w:p w14:paraId="4340E638" w14:textId="77777777" w:rsidR="00BE14D2" w:rsidRPr="00EA311A" w:rsidRDefault="0085692A" w:rsidP="00BE14D2">
            <w:pPr>
              <w:jc w:val="right"/>
              <w:rPr>
                <w:b/>
              </w:rPr>
            </w:pPr>
            <w:r w:rsidRPr="00EA311A">
              <w:rPr>
                <w:b/>
              </w:rPr>
              <w:t>Risk Level:</w:t>
            </w:r>
          </w:p>
        </w:tc>
        <w:tc>
          <w:tcPr>
            <w:tcW w:w="7128" w:type="dxa"/>
          </w:tcPr>
          <w:p w14:paraId="2BCCDC72" w14:textId="77777777" w:rsidR="00BE14D2" w:rsidRDefault="0085692A" w:rsidP="00BE14D2">
            <w:r>
              <w:rPr>
                <w:noProof/>
              </w:rPr>
              <w:t xml:space="preserve">High - Immediate Attention </w:t>
            </w:r>
            <w:r>
              <w:rPr>
                <w:noProof/>
              </w:rPr>
              <w:t>Needed</w:t>
            </w:r>
          </w:p>
        </w:tc>
      </w:tr>
      <w:tr w:rsidR="006F5E34" w14:paraId="6C6A38E1" w14:textId="77777777" w:rsidTr="00BE14D2">
        <w:tc>
          <w:tcPr>
            <w:tcW w:w="2448" w:type="dxa"/>
          </w:tcPr>
          <w:p w14:paraId="2820530D" w14:textId="77777777" w:rsidR="00BE14D2" w:rsidRPr="00EA311A" w:rsidRDefault="0085692A" w:rsidP="00BE14D2">
            <w:pPr>
              <w:jc w:val="right"/>
              <w:rPr>
                <w:b/>
              </w:rPr>
            </w:pPr>
            <w:r w:rsidRPr="00EA311A">
              <w:rPr>
                <w:b/>
              </w:rPr>
              <w:t>Your Score:</w:t>
            </w:r>
          </w:p>
        </w:tc>
        <w:tc>
          <w:tcPr>
            <w:tcW w:w="7128" w:type="dxa"/>
          </w:tcPr>
          <w:p w14:paraId="7B1EECAA" w14:textId="77777777" w:rsidR="00BE14D2" w:rsidRDefault="0085692A" w:rsidP="00BE14D2">
            <w:r>
              <w:rPr>
                <w:noProof/>
              </w:rPr>
              <w:t>20</w:t>
            </w:r>
            <w:r>
              <w:t>%</w:t>
            </w:r>
          </w:p>
        </w:tc>
      </w:tr>
      <w:tr w:rsidR="006F5E34" w14:paraId="1FE03039" w14:textId="77777777" w:rsidTr="00BE14D2">
        <w:tc>
          <w:tcPr>
            <w:tcW w:w="2448" w:type="dxa"/>
          </w:tcPr>
          <w:p w14:paraId="42150B25" w14:textId="77777777" w:rsidR="00BE14D2" w:rsidRPr="00EA311A" w:rsidRDefault="0085692A" w:rsidP="00BE14D2">
            <w:pPr>
              <w:jc w:val="right"/>
              <w:rPr>
                <w:b/>
              </w:rPr>
            </w:pPr>
            <w:r w:rsidRPr="00EA311A">
              <w:rPr>
                <w:b/>
              </w:rPr>
              <w:t>Recommendations:</w:t>
            </w:r>
          </w:p>
        </w:tc>
        <w:tc>
          <w:tcPr>
            <w:tcW w:w="7128" w:type="dxa"/>
          </w:tcPr>
          <w:p w14:paraId="3C596A93" w14:textId="77777777" w:rsidR="00BE14D2" w:rsidRDefault="0085692A" w:rsidP="00BE14D2">
            <w:pPr>
              <w:numPr>
                <w:ilvl w:val="0"/>
                <w:numId w:val="47"/>
              </w:numPr>
            </w:pPr>
            <w:r>
              <w:rPr>
                <w:noProof/>
              </w:rPr>
              <w:t>Consider formalizing your Incident Response Plan, and testing it with your employees as appropriate.</w:t>
            </w:r>
          </w:p>
          <w:p w14:paraId="4D5A64F7" w14:textId="77777777" w:rsidR="00BE14D2" w:rsidRDefault="0085692A" w:rsidP="00BE14D2">
            <w:pPr>
              <w:rPr>
                <w:noProof/>
              </w:rPr>
            </w:pPr>
          </w:p>
        </w:tc>
      </w:tr>
    </w:tbl>
    <w:p w14:paraId="76A6C209" w14:textId="77777777" w:rsidR="00BE14D2" w:rsidRDefault="0085692A">
      <w:pPr>
        <w:rPr>
          <w:rFonts w:asciiTheme="majorHAnsi" w:eastAsiaTheme="majorEastAsia" w:hAnsiTheme="majorHAnsi" w:cstheme="majorBidi"/>
          <w:b/>
          <w:bCs/>
          <w:sz w:val="26"/>
          <w:szCs w:val="26"/>
        </w:rPr>
      </w:pPr>
      <w:r>
        <w:br w:type="page"/>
      </w:r>
    </w:p>
    <w:p w14:paraId="766ED079" w14:textId="77777777" w:rsidR="00BE14D2" w:rsidRDefault="0085692A" w:rsidP="00BE14D2">
      <w:pPr>
        <w:pStyle w:val="Heading2"/>
        <w:rPr>
          <w:color w:val="auto"/>
        </w:rPr>
      </w:pPr>
      <w:r>
        <w:rPr>
          <w:color w:val="auto"/>
        </w:rPr>
        <w:lastRenderedPageBreak/>
        <w:t>Focus Area</w:t>
      </w:r>
      <w:r w:rsidRPr="007B4DF0">
        <w:rPr>
          <w:color w:val="auto"/>
        </w:rPr>
        <w:t xml:space="preserve"> 11 - Business Continuity Management</w:t>
      </w:r>
    </w:p>
    <w:p w14:paraId="14409FE1" w14:textId="77777777" w:rsidR="00BE14D2" w:rsidRPr="007B4DF0" w:rsidRDefault="0085692A" w:rsidP="00BE14D2"/>
    <w:p w14:paraId="0E424033" w14:textId="77777777" w:rsidR="00BE14D2" w:rsidRDefault="0085692A" w:rsidP="00BE14D2">
      <w:pPr>
        <w:pStyle w:val="bodytext"/>
      </w:pPr>
      <w:r w:rsidRPr="00815003">
        <w:t xml:space="preserve">Planning for business continuity in the event of any disruption is vital to an organization.  While most organizations have an existing framework for handling business interruptions, this </w:t>
      </w:r>
      <w:r>
        <w:t>section</w:t>
      </w:r>
      <w:r w:rsidRPr="00815003">
        <w:t xml:space="preserve"> addresses specifically including and maintaining information</w:t>
      </w:r>
      <w:r w:rsidRPr="00815003">
        <w:t xml:space="preserve"> security into that process.</w:t>
      </w:r>
    </w:p>
    <w:p w14:paraId="1EA5A69E" w14:textId="77777777" w:rsidR="00BE14D2" w:rsidRPr="00CD41B3" w:rsidRDefault="0085692A" w:rsidP="00BE14D2">
      <w:r>
        <w:t xml:space="preserve">Your Information Security Program should include at least the following: </w:t>
      </w:r>
    </w:p>
    <w:p w14:paraId="53F5B6D1" w14:textId="77777777" w:rsidR="00BE14D2" w:rsidRDefault="0085692A" w:rsidP="00BE14D2">
      <w:pPr>
        <w:pStyle w:val="ListParagraph"/>
        <w:numPr>
          <w:ilvl w:val="0"/>
          <w:numId w:val="20"/>
        </w:numPr>
        <w:spacing w:after="0" w:line="240" w:lineRule="auto"/>
        <w:ind w:left="720"/>
      </w:pPr>
      <w:r>
        <w:t>Inclusion of information security in the business continuity planning process</w:t>
      </w:r>
    </w:p>
    <w:p w14:paraId="14734B57" w14:textId="77777777" w:rsidR="00BE14D2" w:rsidRDefault="0085692A" w:rsidP="00BE14D2">
      <w:pPr>
        <w:pStyle w:val="ListParagraph"/>
        <w:numPr>
          <w:ilvl w:val="0"/>
          <w:numId w:val="20"/>
        </w:numPr>
        <w:spacing w:after="0" w:line="240" w:lineRule="auto"/>
        <w:ind w:left="720"/>
      </w:pPr>
      <w:r>
        <w:t>Establishment of a common business continuity framework</w:t>
      </w:r>
    </w:p>
    <w:p w14:paraId="261E1329" w14:textId="77777777" w:rsidR="00BE14D2" w:rsidRDefault="0085692A" w:rsidP="00BE14D2">
      <w:pPr>
        <w:pStyle w:val="ListParagraph"/>
        <w:numPr>
          <w:ilvl w:val="0"/>
          <w:numId w:val="20"/>
        </w:numPr>
        <w:spacing w:after="0" w:line="240" w:lineRule="auto"/>
        <w:ind w:left="720"/>
      </w:pPr>
      <w:r>
        <w:t xml:space="preserve">Implementation of </w:t>
      </w:r>
      <w:r>
        <w:t>business continuity plans</w:t>
      </w:r>
    </w:p>
    <w:p w14:paraId="6AD1DB77" w14:textId="77777777" w:rsidR="00BE14D2" w:rsidRDefault="0085692A" w:rsidP="00BE14D2">
      <w:pPr>
        <w:pStyle w:val="ListParagraph"/>
        <w:numPr>
          <w:ilvl w:val="0"/>
          <w:numId w:val="20"/>
        </w:numPr>
        <w:spacing w:after="0" w:line="240" w:lineRule="auto"/>
        <w:ind w:left="720"/>
      </w:pPr>
      <w:r>
        <w:t>Testing, maintaining, and regular reassessment of the business continuity plans</w:t>
      </w:r>
    </w:p>
    <w:p w14:paraId="0FDD60B1" w14:textId="77777777" w:rsidR="00BE14D2" w:rsidRPr="003F4C9A" w:rsidRDefault="0085692A" w:rsidP="00BE14D2">
      <w:pPr>
        <w:rPr>
          <w:rFonts w:cstheme="minorHAnsi"/>
        </w:rPr>
      </w:pPr>
    </w:p>
    <w:tbl>
      <w:tblPr>
        <w:tblStyle w:val="TableGrid"/>
        <w:tblW w:w="0" w:type="auto"/>
        <w:tblLook w:val="04A0" w:firstRow="1" w:lastRow="0" w:firstColumn="1" w:lastColumn="0" w:noHBand="0" w:noVBand="1"/>
      </w:tblPr>
      <w:tblGrid>
        <w:gridCol w:w="2427"/>
        <w:gridCol w:w="6923"/>
      </w:tblGrid>
      <w:tr w:rsidR="006F5E34" w14:paraId="60D2A985" w14:textId="77777777" w:rsidTr="00BE14D2">
        <w:tc>
          <w:tcPr>
            <w:tcW w:w="2448" w:type="dxa"/>
          </w:tcPr>
          <w:p w14:paraId="3AD30E8A" w14:textId="77777777" w:rsidR="00BE14D2" w:rsidRPr="00EA311A" w:rsidRDefault="0085692A" w:rsidP="00BE14D2">
            <w:pPr>
              <w:jc w:val="right"/>
              <w:rPr>
                <w:b/>
              </w:rPr>
            </w:pPr>
            <w:bookmarkStart w:id="5" w:name="OLE_LINK1"/>
            <w:bookmarkStart w:id="6" w:name="OLE_LINK2"/>
            <w:r w:rsidRPr="00EA311A">
              <w:rPr>
                <w:b/>
              </w:rPr>
              <w:t>Risk Level:</w:t>
            </w:r>
          </w:p>
        </w:tc>
        <w:tc>
          <w:tcPr>
            <w:tcW w:w="7128" w:type="dxa"/>
          </w:tcPr>
          <w:p w14:paraId="4DE18C5D" w14:textId="77777777" w:rsidR="00BE14D2" w:rsidRDefault="0085692A" w:rsidP="00BE14D2">
            <w:r>
              <w:rPr>
                <w:noProof/>
              </w:rPr>
              <w:t>High - Immediate Attention Needed</w:t>
            </w:r>
          </w:p>
        </w:tc>
      </w:tr>
      <w:tr w:rsidR="006F5E34" w14:paraId="7A0FC244" w14:textId="77777777" w:rsidTr="00BE14D2">
        <w:tc>
          <w:tcPr>
            <w:tcW w:w="2448" w:type="dxa"/>
          </w:tcPr>
          <w:p w14:paraId="0CBE3613" w14:textId="77777777" w:rsidR="00BE14D2" w:rsidRPr="00EA311A" w:rsidRDefault="0085692A" w:rsidP="00BE14D2">
            <w:pPr>
              <w:jc w:val="right"/>
              <w:rPr>
                <w:b/>
              </w:rPr>
            </w:pPr>
            <w:r w:rsidRPr="00EA311A">
              <w:rPr>
                <w:b/>
              </w:rPr>
              <w:t>Your Score:</w:t>
            </w:r>
          </w:p>
        </w:tc>
        <w:tc>
          <w:tcPr>
            <w:tcW w:w="7128" w:type="dxa"/>
          </w:tcPr>
          <w:p w14:paraId="782D39CF" w14:textId="77777777" w:rsidR="00BE14D2" w:rsidRDefault="0085692A" w:rsidP="00BE14D2">
            <w:r>
              <w:rPr>
                <w:noProof/>
              </w:rPr>
              <w:t>20</w:t>
            </w:r>
            <w:r>
              <w:t>%</w:t>
            </w:r>
          </w:p>
        </w:tc>
      </w:tr>
      <w:tr w:rsidR="006F5E34" w14:paraId="69C9AD6C" w14:textId="77777777" w:rsidTr="00BE14D2">
        <w:tc>
          <w:tcPr>
            <w:tcW w:w="2448" w:type="dxa"/>
          </w:tcPr>
          <w:p w14:paraId="499CA583" w14:textId="77777777" w:rsidR="00BE14D2" w:rsidRPr="00EA311A" w:rsidRDefault="0085692A" w:rsidP="00BE14D2">
            <w:pPr>
              <w:jc w:val="right"/>
              <w:rPr>
                <w:b/>
              </w:rPr>
            </w:pPr>
            <w:r w:rsidRPr="00EA311A">
              <w:rPr>
                <w:b/>
              </w:rPr>
              <w:t>Recommendations:</w:t>
            </w:r>
          </w:p>
        </w:tc>
        <w:tc>
          <w:tcPr>
            <w:tcW w:w="7128" w:type="dxa"/>
          </w:tcPr>
          <w:p w14:paraId="19866158" w14:textId="77777777" w:rsidR="00BE14D2" w:rsidRDefault="0085692A" w:rsidP="00BE14D2">
            <w:pPr>
              <w:numPr>
                <w:ilvl w:val="0"/>
                <w:numId w:val="48"/>
              </w:numPr>
            </w:pPr>
            <w:r>
              <w:rPr>
                <w:noProof/>
              </w:rPr>
              <w:t xml:space="preserve">Consider formalizing your organization's business </w:t>
            </w:r>
            <w:r>
              <w:rPr>
                <w:noProof/>
              </w:rPr>
              <w:t>continuity/disaster recovery plans.  Experience has shown that a little time spent in planning upfront saves a lot of headache and expense later</w:t>
            </w:r>
          </w:p>
          <w:p w14:paraId="53511CC6" w14:textId="77777777" w:rsidR="00BE14D2" w:rsidRDefault="0085692A" w:rsidP="00BE14D2">
            <w:pPr>
              <w:rPr>
                <w:noProof/>
              </w:rPr>
            </w:pPr>
          </w:p>
        </w:tc>
      </w:tr>
    </w:tbl>
    <w:p w14:paraId="790EEBBC" w14:textId="77777777" w:rsidR="00BE14D2" w:rsidRDefault="0085692A">
      <w:pPr>
        <w:rPr>
          <w:rFonts w:asciiTheme="majorHAnsi" w:eastAsiaTheme="majorEastAsia" w:hAnsiTheme="majorHAnsi" w:cstheme="majorBidi"/>
          <w:b/>
          <w:bCs/>
          <w:sz w:val="26"/>
          <w:szCs w:val="26"/>
        </w:rPr>
      </w:pPr>
      <w:r>
        <w:br w:type="page"/>
      </w:r>
    </w:p>
    <w:p w14:paraId="4C7693E4" w14:textId="77777777" w:rsidR="00BE14D2" w:rsidRDefault="0085692A" w:rsidP="00BE14D2">
      <w:pPr>
        <w:pStyle w:val="Heading2"/>
        <w:rPr>
          <w:color w:val="auto"/>
        </w:rPr>
      </w:pPr>
      <w:r>
        <w:rPr>
          <w:color w:val="auto"/>
        </w:rPr>
        <w:lastRenderedPageBreak/>
        <w:t>Focus Area</w:t>
      </w:r>
      <w:r w:rsidRPr="007B4DF0">
        <w:rPr>
          <w:color w:val="auto"/>
        </w:rPr>
        <w:t xml:space="preserve"> 12 - Program Maintenance &amp; Compliance</w:t>
      </w:r>
    </w:p>
    <w:p w14:paraId="7C1470C2" w14:textId="77777777" w:rsidR="00BE14D2" w:rsidRPr="007B4DF0" w:rsidRDefault="0085692A" w:rsidP="00BE14D2"/>
    <w:bookmarkEnd w:id="5"/>
    <w:bookmarkEnd w:id="6"/>
    <w:p w14:paraId="3736C800" w14:textId="77777777" w:rsidR="00BE14D2" w:rsidRDefault="0085692A" w:rsidP="00BE14D2">
      <w:pPr>
        <w:pStyle w:val="bodytext"/>
      </w:pPr>
      <w:r>
        <w:t>Once an Information Security Policy P</w:t>
      </w:r>
      <w:r w:rsidRPr="00815003">
        <w:t xml:space="preserve">rogram is established, ensuring it remains </w:t>
      </w:r>
      <w:r>
        <w:t>relevant</w:t>
      </w:r>
      <w:r w:rsidRPr="00815003">
        <w:t xml:space="preserve"> is essential.  This </w:t>
      </w:r>
      <w:r>
        <w:t>section</w:t>
      </w:r>
      <w:r w:rsidRPr="00815003">
        <w:t xml:space="preserve"> describes necessary maintenance of the program including legal requirements, upgraded standards and audit considerations.</w:t>
      </w:r>
    </w:p>
    <w:p w14:paraId="4BA375DA" w14:textId="77777777" w:rsidR="00BE14D2" w:rsidRPr="00CD41B3" w:rsidRDefault="0085692A" w:rsidP="00BE14D2">
      <w:r>
        <w:t>Your Information Security Program should include at le</w:t>
      </w:r>
      <w:r>
        <w:t xml:space="preserve">ast the following: </w:t>
      </w:r>
    </w:p>
    <w:p w14:paraId="58ECFB78" w14:textId="77777777" w:rsidR="00BE14D2" w:rsidRPr="00815003" w:rsidRDefault="0085692A" w:rsidP="00BE14D2">
      <w:pPr>
        <w:pStyle w:val="ListParagraph"/>
        <w:numPr>
          <w:ilvl w:val="0"/>
          <w:numId w:val="21"/>
        </w:numPr>
        <w:spacing w:after="0" w:line="240" w:lineRule="auto"/>
        <w:rPr>
          <w:rFonts w:cstheme="minorHAnsi"/>
        </w:rPr>
      </w:pPr>
      <w:r w:rsidRPr="00815003">
        <w:rPr>
          <w:rFonts w:cstheme="minorHAnsi"/>
        </w:rPr>
        <w:t>Identification of applicable legislation and regulatory requirements</w:t>
      </w:r>
    </w:p>
    <w:p w14:paraId="16780B2E" w14:textId="77777777" w:rsidR="00BE14D2" w:rsidRPr="00815003" w:rsidRDefault="0085692A" w:rsidP="00BE14D2">
      <w:pPr>
        <w:pStyle w:val="ListParagraph"/>
        <w:numPr>
          <w:ilvl w:val="0"/>
          <w:numId w:val="21"/>
        </w:numPr>
        <w:spacing w:after="0" w:line="240" w:lineRule="auto"/>
        <w:rPr>
          <w:rFonts w:cstheme="minorHAnsi"/>
        </w:rPr>
      </w:pPr>
      <w:r w:rsidRPr="00815003">
        <w:rPr>
          <w:rFonts w:cstheme="minorHAnsi"/>
        </w:rPr>
        <w:t>Recognition of intellectual property rights</w:t>
      </w:r>
    </w:p>
    <w:p w14:paraId="16519C5C" w14:textId="77777777" w:rsidR="00BE14D2" w:rsidRPr="00815003" w:rsidRDefault="0085692A" w:rsidP="00BE14D2">
      <w:pPr>
        <w:pStyle w:val="ListParagraph"/>
        <w:numPr>
          <w:ilvl w:val="0"/>
          <w:numId w:val="21"/>
        </w:numPr>
        <w:spacing w:after="0" w:line="240" w:lineRule="auto"/>
        <w:rPr>
          <w:rFonts w:cstheme="minorHAnsi"/>
        </w:rPr>
      </w:pPr>
      <w:r w:rsidRPr="00815003">
        <w:rPr>
          <w:rFonts w:cstheme="minorHAnsi"/>
        </w:rPr>
        <w:t>Protection of organizational records</w:t>
      </w:r>
    </w:p>
    <w:p w14:paraId="53E8352F" w14:textId="77777777" w:rsidR="00BE14D2" w:rsidRPr="00815003" w:rsidRDefault="0085692A" w:rsidP="00BE14D2">
      <w:pPr>
        <w:pStyle w:val="ListParagraph"/>
        <w:numPr>
          <w:ilvl w:val="0"/>
          <w:numId w:val="21"/>
        </w:numPr>
        <w:spacing w:after="0" w:line="240" w:lineRule="auto"/>
        <w:rPr>
          <w:rFonts w:cstheme="minorHAnsi"/>
        </w:rPr>
      </w:pPr>
      <w:r w:rsidRPr="00815003">
        <w:rPr>
          <w:rFonts w:cstheme="minorHAnsi"/>
        </w:rPr>
        <w:t>Protection of Personally Identifiable Information and Non-Public Information</w:t>
      </w:r>
    </w:p>
    <w:p w14:paraId="0E4D3C05" w14:textId="77777777" w:rsidR="00BE14D2" w:rsidRPr="00815003" w:rsidRDefault="0085692A" w:rsidP="00BE14D2">
      <w:pPr>
        <w:pStyle w:val="ListParagraph"/>
        <w:numPr>
          <w:ilvl w:val="0"/>
          <w:numId w:val="21"/>
        </w:numPr>
        <w:spacing w:after="0" w:line="240" w:lineRule="auto"/>
        <w:rPr>
          <w:rFonts w:cstheme="minorHAnsi"/>
        </w:rPr>
      </w:pPr>
      <w:r w:rsidRPr="00815003">
        <w:rPr>
          <w:rFonts w:cstheme="minorHAnsi"/>
        </w:rPr>
        <w:t>Complianc</w:t>
      </w:r>
      <w:r w:rsidRPr="00815003">
        <w:rPr>
          <w:rFonts w:cstheme="minorHAnsi"/>
        </w:rPr>
        <w:t>e with cryptographic regulations</w:t>
      </w:r>
    </w:p>
    <w:p w14:paraId="44044D87" w14:textId="77777777" w:rsidR="00BE14D2" w:rsidRPr="00815003" w:rsidRDefault="0085692A" w:rsidP="00BE14D2">
      <w:pPr>
        <w:pStyle w:val="ListParagraph"/>
        <w:numPr>
          <w:ilvl w:val="0"/>
          <w:numId w:val="21"/>
        </w:numPr>
        <w:spacing w:after="0" w:line="240" w:lineRule="auto"/>
        <w:rPr>
          <w:rFonts w:cstheme="minorHAnsi"/>
        </w:rPr>
      </w:pPr>
      <w:r w:rsidRPr="00815003">
        <w:rPr>
          <w:rFonts w:cstheme="minorHAnsi"/>
        </w:rPr>
        <w:t>Establishment of audit procedures for information systems and the protection of system audit tools</w:t>
      </w:r>
    </w:p>
    <w:p w14:paraId="741F1958" w14:textId="77777777" w:rsidR="00BE14D2" w:rsidRPr="003F4C9A" w:rsidRDefault="0085692A" w:rsidP="00BE14D2">
      <w:pPr>
        <w:rPr>
          <w:rFonts w:cstheme="minorHAnsi"/>
        </w:rPr>
      </w:pPr>
    </w:p>
    <w:tbl>
      <w:tblPr>
        <w:tblStyle w:val="TableGrid"/>
        <w:tblW w:w="0" w:type="auto"/>
        <w:tblLook w:val="04A0" w:firstRow="1" w:lastRow="0" w:firstColumn="1" w:lastColumn="0" w:noHBand="0" w:noVBand="1"/>
      </w:tblPr>
      <w:tblGrid>
        <w:gridCol w:w="2429"/>
        <w:gridCol w:w="6921"/>
      </w:tblGrid>
      <w:tr w:rsidR="006F5E34" w14:paraId="5F85DFE8" w14:textId="77777777" w:rsidTr="00BE14D2">
        <w:tc>
          <w:tcPr>
            <w:tcW w:w="2448" w:type="dxa"/>
          </w:tcPr>
          <w:p w14:paraId="681C34FC" w14:textId="77777777" w:rsidR="00BE14D2" w:rsidRPr="00EA311A" w:rsidRDefault="0085692A" w:rsidP="00BE14D2">
            <w:pPr>
              <w:jc w:val="right"/>
              <w:rPr>
                <w:b/>
              </w:rPr>
            </w:pPr>
            <w:r w:rsidRPr="00EA311A">
              <w:rPr>
                <w:b/>
              </w:rPr>
              <w:t>Risk Level:</w:t>
            </w:r>
          </w:p>
        </w:tc>
        <w:tc>
          <w:tcPr>
            <w:tcW w:w="7128" w:type="dxa"/>
          </w:tcPr>
          <w:p w14:paraId="1D2996AB" w14:textId="77777777" w:rsidR="00BE14D2" w:rsidRDefault="0085692A" w:rsidP="00BE14D2">
            <w:r>
              <w:rPr>
                <w:noProof/>
              </w:rPr>
              <w:t>Medium - Review as Necessary</w:t>
            </w:r>
          </w:p>
        </w:tc>
      </w:tr>
      <w:tr w:rsidR="006F5E34" w14:paraId="2294B252" w14:textId="77777777" w:rsidTr="00BE14D2">
        <w:tc>
          <w:tcPr>
            <w:tcW w:w="2448" w:type="dxa"/>
          </w:tcPr>
          <w:p w14:paraId="2DEBB38E" w14:textId="77777777" w:rsidR="00BE14D2" w:rsidRPr="00EA311A" w:rsidRDefault="0085692A" w:rsidP="00BE14D2">
            <w:pPr>
              <w:jc w:val="right"/>
              <w:rPr>
                <w:b/>
              </w:rPr>
            </w:pPr>
            <w:r w:rsidRPr="00EA311A">
              <w:rPr>
                <w:b/>
              </w:rPr>
              <w:t>Your Score:</w:t>
            </w:r>
          </w:p>
        </w:tc>
        <w:tc>
          <w:tcPr>
            <w:tcW w:w="7128" w:type="dxa"/>
          </w:tcPr>
          <w:p w14:paraId="4654141F" w14:textId="77777777" w:rsidR="00BE14D2" w:rsidRDefault="0085692A" w:rsidP="00BE14D2">
            <w:r>
              <w:rPr>
                <w:noProof/>
              </w:rPr>
              <w:t>73</w:t>
            </w:r>
            <w:r>
              <w:t>%</w:t>
            </w:r>
          </w:p>
        </w:tc>
      </w:tr>
      <w:tr w:rsidR="006F5E34" w14:paraId="49CA9A45" w14:textId="77777777" w:rsidTr="00BE14D2">
        <w:tc>
          <w:tcPr>
            <w:tcW w:w="2448" w:type="dxa"/>
          </w:tcPr>
          <w:p w14:paraId="3D89AB16" w14:textId="77777777" w:rsidR="00BE14D2" w:rsidRPr="00EA311A" w:rsidRDefault="0085692A" w:rsidP="00BE14D2">
            <w:pPr>
              <w:jc w:val="right"/>
              <w:rPr>
                <w:b/>
              </w:rPr>
            </w:pPr>
            <w:r w:rsidRPr="00EA311A">
              <w:rPr>
                <w:b/>
              </w:rPr>
              <w:t>Recommendations:</w:t>
            </w:r>
          </w:p>
        </w:tc>
        <w:tc>
          <w:tcPr>
            <w:tcW w:w="7128" w:type="dxa"/>
          </w:tcPr>
          <w:p w14:paraId="657546C7" w14:textId="77777777" w:rsidR="00BE14D2" w:rsidRDefault="0085692A" w:rsidP="00BE14D2">
            <w:pPr>
              <w:numPr>
                <w:ilvl w:val="0"/>
                <w:numId w:val="49"/>
              </w:numPr>
            </w:pPr>
            <w:r>
              <w:rPr>
                <w:noProof/>
              </w:rPr>
              <w:t xml:space="preserve">Address encryption requirements from an </w:t>
            </w:r>
            <w:r>
              <w:rPr>
                <w:noProof/>
              </w:rPr>
              <w:t>organizational perspective.  Ensure that any sensitive information stored on the organization's computing resources is appropriately protected by encryption.</w:t>
            </w:r>
          </w:p>
          <w:p w14:paraId="5F292DB0" w14:textId="77777777" w:rsidR="00BE14D2" w:rsidRDefault="0085692A" w:rsidP="00BE14D2">
            <w:pPr>
              <w:rPr>
                <w:noProof/>
              </w:rPr>
            </w:pPr>
          </w:p>
        </w:tc>
      </w:tr>
    </w:tbl>
    <w:p w14:paraId="7C8D2107" w14:textId="77777777" w:rsidR="00BE14D2" w:rsidRDefault="0085692A">
      <w:pPr>
        <w:rPr>
          <w:rFonts w:cstheme="minorHAnsi"/>
        </w:rPr>
      </w:pPr>
      <w:r>
        <w:rPr>
          <w:rFonts w:cstheme="minorHAnsi"/>
        </w:rPr>
        <w:br w:type="page"/>
      </w:r>
    </w:p>
    <w:p w14:paraId="4D391330" w14:textId="77777777" w:rsidR="00BE14D2" w:rsidRDefault="0085692A" w:rsidP="00BE14D2">
      <w:pPr>
        <w:pStyle w:val="Heading1"/>
        <w:rPr>
          <w:color w:val="auto"/>
        </w:rPr>
      </w:pPr>
      <w:r w:rsidRPr="007B4DF0">
        <w:rPr>
          <w:color w:val="auto"/>
        </w:rPr>
        <w:lastRenderedPageBreak/>
        <w:t>Compliance</w:t>
      </w:r>
    </w:p>
    <w:p w14:paraId="21A1E5D7" w14:textId="77777777" w:rsidR="00BE14D2" w:rsidRPr="007B4DF0" w:rsidRDefault="0085692A" w:rsidP="00BE14D2"/>
    <w:p w14:paraId="5AFB34EE" w14:textId="77777777" w:rsidR="00BE14D2" w:rsidRDefault="0085692A" w:rsidP="00BE14D2">
      <w:pPr>
        <w:pStyle w:val="Heading2"/>
        <w:rPr>
          <w:color w:val="auto"/>
        </w:rPr>
      </w:pPr>
      <w:r w:rsidRPr="007B4DF0">
        <w:rPr>
          <w:color w:val="auto"/>
        </w:rPr>
        <w:t>Gramm-Leach-Bliley Act</w:t>
      </w:r>
    </w:p>
    <w:p w14:paraId="722A87C4" w14:textId="77777777" w:rsidR="00BE14D2" w:rsidRPr="00315E4F" w:rsidRDefault="0085692A" w:rsidP="00BE14D2">
      <w:r w:rsidRPr="00315E4F">
        <w:rPr>
          <w:b/>
        </w:rPr>
        <w:t>Compliance Requirement:</w:t>
      </w:r>
      <w:r>
        <w:t xml:space="preserve"> </w:t>
      </w:r>
      <w:r w:rsidRPr="00315E4F">
        <w:rPr>
          <w:b/>
        </w:rPr>
        <w:t xml:space="preserve"> </w:t>
      </w:r>
      <w:r w:rsidRPr="00315E4F">
        <w:rPr>
          <w:b/>
          <w:noProof/>
        </w:rPr>
        <w:t>Required</w:t>
      </w:r>
    </w:p>
    <w:p w14:paraId="64A76D53" w14:textId="77777777" w:rsidR="00BE14D2" w:rsidRDefault="0085692A" w:rsidP="00BE14D2">
      <w:r>
        <w:t>The Financial Services Mo</w:t>
      </w:r>
      <w:r>
        <w:t>dernization Act of 1999, better known as the Gramm-Leach-Bliley Act repealed part of the Glass-Steagall Act of 1933.  This law provided an opening for investment banks, commercial banks, securities firms and insurance companies to consolidate.</w:t>
      </w:r>
    </w:p>
    <w:p w14:paraId="061A0490" w14:textId="77777777" w:rsidR="00BE14D2" w:rsidRDefault="0085692A" w:rsidP="00BE14D2">
      <w:r>
        <w:t>From an Info</w:t>
      </w:r>
      <w:r>
        <w:t>rmation Security perspective, two key rules under the Act make it significant.  First the Financial Privacy Rule puts restrictions in place governing the collection and distribution of a customer’s personal financial information.  This applies to both fina</w:t>
      </w:r>
      <w:r>
        <w:t>ncial institutions, creditors and any company that receives such information.  Second, the Safeguards Rule requires that affected organizations much design, implement and maintain appropriate safeguards to protect customer information.  The Safeguards rule</w:t>
      </w:r>
      <w:r>
        <w:t xml:space="preserve"> applies to both financial institutions that collect information from their customers, but also to institutions that receive customer information from other institutions.</w:t>
      </w:r>
    </w:p>
    <w:p w14:paraId="2F2DC202" w14:textId="77777777" w:rsidR="00BE14D2" w:rsidRDefault="0085692A" w:rsidP="00BE14D2"/>
    <w:p w14:paraId="09789B53" w14:textId="77777777" w:rsidR="00BE14D2" w:rsidRPr="007C4098" w:rsidRDefault="0085692A" w:rsidP="00BE14D2">
      <w:pPr>
        <w:rPr>
          <w:b/>
          <w:i/>
        </w:rPr>
      </w:pPr>
      <w:r w:rsidRPr="007C4098">
        <w:rPr>
          <w:b/>
          <w:i/>
        </w:rPr>
        <w:t>Requirements:</w:t>
      </w:r>
    </w:p>
    <w:p w14:paraId="72EB7566" w14:textId="77777777" w:rsidR="00BE14D2" w:rsidRPr="00315E4F" w:rsidRDefault="0085692A" w:rsidP="00BE14D2">
      <w:pPr>
        <w:pStyle w:val="Heading3"/>
        <w:rPr>
          <w:color w:val="auto"/>
        </w:rPr>
      </w:pPr>
      <w:r w:rsidRPr="00315E4F">
        <w:rPr>
          <w:color w:val="auto"/>
        </w:rPr>
        <w:t>Financial Privacy Rule</w:t>
      </w:r>
    </w:p>
    <w:p w14:paraId="4E03B760" w14:textId="77777777" w:rsidR="00BE14D2" w:rsidRDefault="0085692A" w:rsidP="00BE14D2">
      <w:pPr>
        <w:pStyle w:val="ListParagraph"/>
        <w:numPr>
          <w:ilvl w:val="0"/>
          <w:numId w:val="28"/>
        </w:numPr>
      </w:pPr>
      <w:r>
        <w:t xml:space="preserve">Provide each customer with a privacy notice at </w:t>
      </w:r>
      <w:r>
        <w:t>the time a consumer relationship is established</w:t>
      </w:r>
    </w:p>
    <w:p w14:paraId="7F9EB84F" w14:textId="77777777" w:rsidR="00BE14D2" w:rsidRDefault="0085692A" w:rsidP="00BE14D2">
      <w:pPr>
        <w:pStyle w:val="ListParagraph"/>
        <w:numPr>
          <w:ilvl w:val="0"/>
          <w:numId w:val="28"/>
        </w:numPr>
      </w:pPr>
      <w:r>
        <w:t>Provide a privacy notice to each customer on an annual basis</w:t>
      </w:r>
    </w:p>
    <w:p w14:paraId="0711B81F" w14:textId="77777777" w:rsidR="00BE14D2" w:rsidRDefault="0085692A" w:rsidP="00BE14D2">
      <w:pPr>
        <w:pStyle w:val="ListParagraph"/>
        <w:numPr>
          <w:ilvl w:val="0"/>
          <w:numId w:val="28"/>
        </w:numPr>
      </w:pPr>
      <w:r>
        <w:t>Establish a means by which the consumer may opt out of their information being shared with unaffiliated parties</w:t>
      </w:r>
    </w:p>
    <w:p w14:paraId="4DD135D5" w14:textId="77777777" w:rsidR="00BE14D2" w:rsidRDefault="0085692A" w:rsidP="00BE14D2">
      <w:pPr>
        <w:pStyle w:val="ListParagraph"/>
        <w:numPr>
          <w:ilvl w:val="0"/>
          <w:numId w:val="28"/>
        </w:numPr>
      </w:pPr>
      <w:r>
        <w:t>Notify consumers anytime there is a</w:t>
      </w:r>
      <w:r>
        <w:t xml:space="preserve"> change to the privacy policy</w:t>
      </w:r>
    </w:p>
    <w:p w14:paraId="6E0B0B89" w14:textId="77777777" w:rsidR="00BE14D2" w:rsidRPr="00315E4F" w:rsidRDefault="0085692A" w:rsidP="00BE14D2">
      <w:pPr>
        <w:pStyle w:val="Heading3"/>
        <w:rPr>
          <w:color w:val="auto"/>
        </w:rPr>
      </w:pPr>
      <w:r w:rsidRPr="00315E4F">
        <w:rPr>
          <w:color w:val="auto"/>
        </w:rPr>
        <w:t>Safeguards Rule</w:t>
      </w:r>
    </w:p>
    <w:p w14:paraId="38C67AD6" w14:textId="77777777" w:rsidR="00BE14D2" w:rsidRDefault="0085692A" w:rsidP="00BE14D2">
      <w:pPr>
        <w:pStyle w:val="ListParagraph"/>
        <w:numPr>
          <w:ilvl w:val="0"/>
          <w:numId w:val="29"/>
        </w:numPr>
      </w:pPr>
      <w:r>
        <w:t>Assign an employee to oversee the safeguards</w:t>
      </w:r>
    </w:p>
    <w:p w14:paraId="31632528" w14:textId="77777777" w:rsidR="00BE14D2" w:rsidRDefault="0085692A" w:rsidP="00BE14D2">
      <w:pPr>
        <w:pStyle w:val="ListParagraph"/>
        <w:numPr>
          <w:ilvl w:val="0"/>
          <w:numId w:val="29"/>
        </w:numPr>
      </w:pPr>
      <w:r>
        <w:t>Perform a thorough risk assessment on any business operation that handles nonpublic information</w:t>
      </w:r>
    </w:p>
    <w:p w14:paraId="439538F6" w14:textId="77777777" w:rsidR="00BE14D2" w:rsidRDefault="0085692A" w:rsidP="00BE14D2">
      <w:pPr>
        <w:pStyle w:val="ListParagraph"/>
        <w:numPr>
          <w:ilvl w:val="0"/>
          <w:numId w:val="29"/>
        </w:numPr>
      </w:pPr>
      <w:r>
        <w:t>Develop a program, monitor and test the program to secure information</w:t>
      </w:r>
    </w:p>
    <w:p w14:paraId="4EB70F81" w14:textId="77777777" w:rsidR="00BE14D2" w:rsidRPr="007B4DF0" w:rsidRDefault="0085692A" w:rsidP="00BE14D2">
      <w:pPr>
        <w:pStyle w:val="ListParagraph"/>
        <w:numPr>
          <w:ilvl w:val="0"/>
          <w:numId w:val="29"/>
        </w:numPr>
      </w:pPr>
      <w:r>
        <w:t>Update the program as necessary as changes are made to how information is collected, stored or used</w:t>
      </w:r>
    </w:p>
    <w:p w14:paraId="5FDAB568" w14:textId="77777777" w:rsidR="00BE14D2" w:rsidRDefault="0085692A">
      <w:pPr>
        <w:rPr>
          <w:rFonts w:asciiTheme="majorHAnsi" w:eastAsiaTheme="majorEastAsia" w:hAnsiTheme="majorHAnsi" w:cstheme="majorBidi"/>
          <w:b/>
          <w:bCs/>
          <w:sz w:val="26"/>
          <w:szCs w:val="26"/>
        </w:rPr>
      </w:pPr>
      <w:r>
        <w:br w:type="page"/>
      </w:r>
    </w:p>
    <w:p w14:paraId="646E460C" w14:textId="77777777" w:rsidR="00BE14D2" w:rsidRDefault="0085692A" w:rsidP="00BE14D2">
      <w:pPr>
        <w:pStyle w:val="Heading2"/>
        <w:rPr>
          <w:color w:val="auto"/>
        </w:rPr>
      </w:pPr>
      <w:r w:rsidRPr="007B4DF0">
        <w:rPr>
          <w:color w:val="auto"/>
        </w:rPr>
        <w:lastRenderedPageBreak/>
        <w:t>Red Flags Rule</w:t>
      </w:r>
    </w:p>
    <w:p w14:paraId="75823072" w14:textId="77777777" w:rsidR="00BE14D2" w:rsidRPr="0039509F" w:rsidRDefault="0085692A" w:rsidP="00BE14D2">
      <w:pPr>
        <w:rPr>
          <w:b/>
        </w:rPr>
      </w:pPr>
      <w:r w:rsidRPr="0039509F">
        <w:rPr>
          <w:b/>
        </w:rPr>
        <w:t xml:space="preserve">Compliance Requirement:  </w:t>
      </w:r>
      <w:r w:rsidRPr="0039509F">
        <w:rPr>
          <w:b/>
          <w:noProof/>
        </w:rPr>
        <w:t>Required</w:t>
      </w:r>
    </w:p>
    <w:p w14:paraId="1E896972" w14:textId="77777777" w:rsidR="00BE14D2" w:rsidRDefault="0085692A">
      <w:r>
        <w:t xml:space="preserve">The Red Flags Rule was implemented by joint Federal Agencies to help affected organizations effectively </w:t>
      </w:r>
      <w:r>
        <w:t>implement parts 114 and 315 of the Fair and Accurate Credit Transactions Act of 2003.  These rules are designed to keep organizations from becoming victims of identity theft through doing business unwittingly with identity thieves.  The Rule went into effe</w:t>
      </w:r>
      <w:r>
        <w:t>ct on January 1, 2008 and is currently slated to begin being enforced on June 1, 2010.</w:t>
      </w:r>
    </w:p>
    <w:p w14:paraId="189F00C6" w14:textId="77777777" w:rsidR="00BE14D2" w:rsidRDefault="0085692A">
      <w:r>
        <w:t>Under part 114, the Rule requires that each financial institution or creditor must develop and implement a written Identity Theft Prevention Program to detect, prevent a</w:t>
      </w:r>
      <w:r>
        <w:t>nd mitigate identity theft.  This program must look for “red flags” as indicators of identity theft as a part of opening new accounts and maintaining existing accounts</w:t>
      </w:r>
    </w:p>
    <w:p w14:paraId="26ED74E9" w14:textId="77777777" w:rsidR="00BE14D2" w:rsidRDefault="0085692A">
      <w:r>
        <w:t xml:space="preserve">Under part 315, the Rule provides guidance regarding reasonable policies and procedures </w:t>
      </w:r>
      <w:r>
        <w:t>that a user of consumer reports must employ when a consumer reporting agency sends the user a notice of address discrepancy.</w:t>
      </w:r>
    </w:p>
    <w:p w14:paraId="7EAAE555" w14:textId="77777777" w:rsidR="00BE14D2" w:rsidRDefault="0085692A"/>
    <w:p w14:paraId="7D2CF426" w14:textId="77777777" w:rsidR="00BE14D2" w:rsidRPr="007C4098" w:rsidRDefault="0085692A">
      <w:pPr>
        <w:rPr>
          <w:b/>
          <w:i/>
        </w:rPr>
      </w:pPr>
      <w:r w:rsidRPr="007C4098">
        <w:rPr>
          <w:b/>
          <w:i/>
        </w:rPr>
        <w:t>Requirements:</w:t>
      </w:r>
    </w:p>
    <w:p w14:paraId="409F42D3" w14:textId="77777777" w:rsidR="00BE14D2" w:rsidRDefault="0085692A">
      <w:r>
        <w:t>The Red Flags Rule requires at least the following:</w:t>
      </w:r>
    </w:p>
    <w:p w14:paraId="38D37D95" w14:textId="77777777" w:rsidR="00BE14D2" w:rsidRDefault="0085692A" w:rsidP="00BE14D2">
      <w:pPr>
        <w:pStyle w:val="ListParagraph"/>
        <w:numPr>
          <w:ilvl w:val="0"/>
          <w:numId w:val="30"/>
        </w:numPr>
      </w:pPr>
      <w:r>
        <w:t>Development and Implementation of a written Identity Theft Preve</w:t>
      </w:r>
      <w:r>
        <w:t>ntion Program</w:t>
      </w:r>
    </w:p>
    <w:p w14:paraId="24858A4F" w14:textId="77777777" w:rsidR="00BE14D2" w:rsidRDefault="0085692A" w:rsidP="00BE14D2">
      <w:pPr>
        <w:pStyle w:val="ListParagraph"/>
        <w:numPr>
          <w:ilvl w:val="0"/>
          <w:numId w:val="30"/>
        </w:numPr>
      </w:pPr>
      <w:r>
        <w:t>Controls to prevent and mitigate the risks associated with Identity Theft</w:t>
      </w:r>
    </w:p>
    <w:p w14:paraId="3217AF9F" w14:textId="77777777" w:rsidR="00BE14D2" w:rsidRDefault="0085692A" w:rsidP="00BE14D2">
      <w:pPr>
        <w:pStyle w:val="ListParagraph"/>
        <w:numPr>
          <w:ilvl w:val="0"/>
          <w:numId w:val="30"/>
        </w:numPr>
      </w:pPr>
      <w:r>
        <w:t>The Program must be administered by the board of directors or in the case of smaller organizations a member of senior management</w:t>
      </w:r>
    </w:p>
    <w:p w14:paraId="51B94612" w14:textId="77777777" w:rsidR="00BE14D2" w:rsidRDefault="0085692A" w:rsidP="00BE14D2">
      <w:pPr>
        <w:pStyle w:val="ListParagraph"/>
        <w:numPr>
          <w:ilvl w:val="0"/>
          <w:numId w:val="30"/>
        </w:numPr>
      </w:pPr>
      <w:r>
        <w:t>A compliance report must be delivered o</w:t>
      </w:r>
      <w:r>
        <w:t>n at least an annual basis</w:t>
      </w:r>
    </w:p>
    <w:p w14:paraId="4BC1FC2D" w14:textId="77777777" w:rsidR="00BE14D2" w:rsidRDefault="0085692A" w:rsidP="00BE14D2">
      <w:pPr>
        <w:pStyle w:val="ListParagraph"/>
        <w:numPr>
          <w:ilvl w:val="0"/>
          <w:numId w:val="30"/>
        </w:numPr>
      </w:pPr>
      <w:r>
        <w:t>The Program must be updated periodically</w:t>
      </w:r>
    </w:p>
    <w:p w14:paraId="6BF429CE" w14:textId="77777777" w:rsidR="00BE14D2" w:rsidRDefault="0085692A" w:rsidP="00BE14D2">
      <w:pPr>
        <w:pStyle w:val="ListParagraph"/>
        <w:numPr>
          <w:ilvl w:val="0"/>
          <w:numId w:val="30"/>
        </w:numPr>
      </w:pPr>
      <w:r>
        <w:t>The Program must contain an incident response capability</w:t>
      </w:r>
    </w:p>
    <w:p w14:paraId="10F4AD6A" w14:textId="77777777" w:rsidR="00BE14D2" w:rsidRDefault="0085692A" w:rsidP="00BE14D2">
      <w:pPr>
        <w:pStyle w:val="ListParagraph"/>
        <w:numPr>
          <w:ilvl w:val="0"/>
          <w:numId w:val="30"/>
        </w:numPr>
      </w:pPr>
      <w:r>
        <w:t>The Program must ensure that vendors and suppliers with whom information is exchanged handle the information with procedures that a</w:t>
      </w:r>
      <w:r>
        <w:t>re at least equivalent to the organization’s</w:t>
      </w:r>
      <w:r>
        <w:br w:type="page"/>
      </w:r>
    </w:p>
    <w:p w14:paraId="15AD6C70" w14:textId="77777777" w:rsidR="00BE14D2" w:rsidRPr="0039509F" w:rsidRDefault="0085692A" w:rsidP="00BE14D2">
      <w:pPr>
        <w:pStyle w:val="Heading2"/>
        <w:rPr>
          <w:color w:val="auto"/>
        </w:rPr>
      </w:pPr>
      <w:r w:rsidRPr="0039509F">
        <w:rPr>
          <w:color w:val="auto"/>
        </w:rPr>
        <w:lastRenderedPageBreak/>
        <w:t>Health Insurance Portability and Accountability Act</w:t>
      </w:r>
    </w:p>
    <w:p w14:paraId="3925CF9E" w14:textId="77777777" w:rsidR="00BE14D2" w:rsidRDefault="0085692A">
      <w:r w:rsidRPr="0039509F">
        <w:rPr>
          <w:b/>
        </w:rPr>
        <w:t xml:space="preserve">Compliance Requirement:  </w:t>
      </w:r>
      <w:r w:rsidRPr="0039509F">
        <w:rPr>
          <w:b/>
          <w:noProof/>
        </w:rPr>
        <w:t>Required</w:t>
      </w:r>
    </w:p>
    <w:p w14:paraId="7A9AAC73" w14:textId="77777777" w:rsidR="00BE14D2" w:rsidRDefault="0085692A">
      <w:r>
        <w:t>The Health Insurance Portability and Accountability Act of 1996 was enacted by Congress with two parts.  First, Title I prot</w:t>
      </w:r>
      <w:r>
        <w:t>ects the health insurance coverage of workers when they lose or change their jobs.  Title II of HIPAA established standards for electronic healthcare transactions and national identifiers for employers, health insurance plans and providers.</w:t>
      </w:r>
    </w:p>
    <w:p w14:paraId="1AD69FA1" w14:textId="77777777" w:rsidR="00BE14D2" w:rsidRDefault="0085692A">
      <w:r>
        <w:t>Title II, often</w:t>
      </w:r>
      <w:r>
        <w:t xml:space="preserve"> referred to as the Administrative Simplification provisions also addressed both the security and privacy of health related data.  The Privacy Rule took effect for most providers on April 14, 2003 with one year extensions for certain small plans.  It regul</w:t>
      </w:r>
      <w:r>
        <w:t>ates the use and disclosure of Protected Health Information by covered entities.  The Security Rule took effect on April 21, 2003 and required compliance by April 21, 2005 for most entities with a one year extension for certain small plans.  The Rule deals</w:t>
      </w:r>
      <w:r>
        <w:t xml:space="preserve"> specifically with Electronic Protected Health Information and requires administrative, technical and physical safeguards for protecting this information</w:t>
      </w:r>
    </w:p>
    <w:p w14:paraId="36B6B409" w14:textId="77777777" w:rsidR="00BE14D2" w:rsidRDefault="0085692A">
      <w:r>
        <w:t xml:space="preserve">On November 30, 2009 the Health Information Technology for Economic and Clinical Health Act (HITECH </w:t>
      </w:r>
      <w:r>
        <w:t>Act) extended the Privacy and Security provisions of HIPAA to business associates of covered entities.  This extension also extended the civil and criminal penalties associated with non-compliance to business associates.</w:t>
      </w:r>
    </w:p>
    <w:p w14:paraId="1A25A13A" w14:textId="77777777" w:rsidR="00BE14D2" w:rsidRPr="005D1EA8" w:rsidRDefault="0085692A">
      <w:pPr>
        <w:rPr>
          <w:b/>
          <w:i/>
        </w:rPr>
      </w:pPr>
      <w:r w:rsidRPr="005D1EA8">
        <w:rPr>
          <w:b/>
          <w:i/>
        </w:rPr>
        <w:t>Requirements:</w:t>
      </w:r>
    </w:p>
    <w:p w14:paraId="30A6ED63" w14:textId="77777777" w:rsidR="00BE14D2" w:rsidRPr="005D1EA8" w:rsidRDefault="0085692A" w:rsidP="00BE14D2">
      <w:pPr>
        <w:pStyle w:val="Heading3"/>
        <w:rPr>
          <w:color w:val="auto"/>
        </w:rPr>
      </w:pPr>
      <w:r w:rsidRPr="005D1EA8">
        <w:rPr>
          <w:color w:val="auto"/>
        </w:rPr>
        <w:t>Privacy Rule</w:t>
      </w:r>
    </w:p>
    <w:p w14:paraId="0EEDB51A" w14:textId="77777777" w:rsidR="00BE14D2" w:rsidRPr="005D1EA8" w:rsidRDefault="0085692A" w:rsidP="00BE14D2">
      <w:pPr>
        <w:pStyle w:val="ListParagraph"/>
        <w:numPr>
          <w:ilvl w:val="0"/>
          <w:numId w:val="32"/>
        </w:numPr>
        <w:rPr>
          <w:rFonts w:asciiTheme="majorHAnsi" w:eastAsiaTheme="majorEastAsia" w:hAnsiTheme="majorHAnsi" w:cstheme="majorBidi"/>
          <w:sz w:val="26"/>
          <w:szCs w:val="26"/>
        </w:rPr>
      </w:pPr>
      <w:r>
        <w:t>Requires</w:t>
      </w:r>
      <w:r>
        <w:t xml:space="preserve"> the disclosure of PHI data to the patient within 30 days of request</w:t>
      </w:r>
    </w:p>
    <w:p w14:paraId="50495A85" w14:textId="77777777" w:rsidR="00BE14D2" w:rsidRPr="005D1EA8" w:rsidRDefault="0085692A" w:rsidP="00BE14D2">
      <w:pPr>
        <w:pStyle w:val="ListParagraph"/>
        <w:numPr>
          <w:ilvl w:val="0"/>
          <w:numId w:val="32"/>
        </w:numPr>
        <w:rPr>
          <w:rFonts w:asciiTheme="majorHAnsi" w:eastAsiaTheme="majorEastAsia" w:hAnsiTheme="majorHAnsi" w:cstheme="majorBidi"/>
          <w:sz w:val="26"/>
          <w:szCs w:val="26"/>
        </w:rPr>
      </w:pPr>
      <w:r>
        <w:t>Requires authorization to provide PHI data to other providers, notwithstanding legal burden</w:t>
      </w:r>
    </w:p>
    <w:p w14:paraId="29228360" w14:textId="77777777" w:rsidR="00BE14D2" w:rsidRPr="005D1EA8" w:rsidRDefault="0085692A" w:rsidP="00BE14D2">
      <w:pPr>
        <w:pStyle w:val="ListParagraph"/>
        <w:numPr>
          <w:ilvl w:val="0"/>
          <w:numId w:val="32"/>
        </w:numPr>
        <w:rPr>
          <w:rFonts w:asciiTheme="majorHAnsi" w:eastAsiaTheme="majorEastAsia" w:hAnsiTheme="majorHAnsi" w:cstheme="majorBidi"/>
          <w:sz w:val="26"/>
          <w:szCs w:val="26"/>
        </w:rPr>
      </w:pPr>
      <w:r>
        <w:t>Entity must make reasonable efforts to disclose only the minimum PHI required</w:t>
      </w:r>
    </w:p>
    <w:p w14:paraId="2C16B24C" w14:textId="77777777" w:rsidR="00BE14D2" w:rsidRPr="00D55DC2" w:rsidRDefault="0085692A" w:rsidP="00BE14D2">
      <w:pPr>
        <w:pStyle w:val="ListParagraph"/>
        <w:numPr>
          <w:ilvl w:val="0"/>
          <w:numId w:val="32"/>
        </w:numPr>
        <w:rPr>
          <w:rFonts w:asciiTheme="majorHAnsi" w:eastAsiaTheme="majorEastAsia" w:hAnsiTheme="majorHAnsi" w:cstheme="majorBidi"/>
          <w:sz w:val="26"/>
          <w:szCs w:val="26"/>
        </w:rPr>
      </w:pPr>
      <w:r>
        <w:t xml:space="preserve">Requires that </w:t>
      </w:r>
      <w:r>
        <w:t>individuals be able to correct inaccurate PHI</w:t>
      </w:r>
    </w:p>
    <w:p w14:paraId="7DC2DED4" w14:textId="77777777" w:rsidR="00BE14D2" w:rsidRPr="00876F93" w:rsidRDefault="0085692A" w:rsidP="00BE14D2">
      <w:pPr>
        <w:pStyle w:val="ListParagraph"/>
        <w:numPr>
          <w:ilvl w:val="0"/>
          <w:numId w:val="32"/>
        </w:numPr>
        <w:rPr>
          <w:rFonts w:asciiTheme="majorHAnsi" w:eastAsiaTheme="majorEastAsia" w:hAnsiTheme="majorHAnsi" w:cstheme="majorBidi"/>
          <w:sz w:val="26"/>
          <w:szCs w:val="26"/>
        </w:rPr>
      </w:pPr>
      <w:r>
        <w:t>Requires entities to implement measures ensuring that patient communication remains confidential</w:t>
      </w:r>
    </w:p>
    <w:p w14:paraId="37EB6753" w14:textId="77777777" w:rsidR="00BE14D2" w:rsidRDefault="0085692A" w:rsidP="00BE14D2">
      <w:pPr>
        <w:pStyle w:val="Heading3"/>
        <w:rPr>
          <w:color w:val="auto"/>
        </w:rPr>
      </w:pPr>
      <w:r w:rsidRPr="00876F93">
        <w:rPr>
          <w:color w:val="auto"/>
        </w:rPr>
        <w:t>Security Rule</w:t>
      </w:r>
    </w:p>
    <w:p w14:paraId="5CE79BD0" w14:textId="77777777" w:rsidR="00BE14D2" w:rsidRDefault="0085692A" w:rsidP="00BE14D2">
      <w:pPr>
        <w:pStyle w:val="ListParagraph"/>
        <w:numPr>
          <w:ilvl w:val="0"/>
          <w:numId w:val="33"/>
        </w:numPr>
      </w:pPr>
      <w:r>
        <w:t>Administrative Safeguards – primarily written policies and procedures designed to clearly express h</w:t>
      </w:r>
      <w:r>
        <w:t>ow the organization will comply with the Act.  Policies must be overseen by management and updated periodically</w:t>
      </w:r>
    </w:p>
    <w:p w14:paraId="3C517166" w14:textId="77777777" w:rsidR="00BE14D2" w:rsidRDefault="0085692A" w:rsidP="00BE14D2">
      <w:pPr>
        <w:pStyle w:val="ListParagraph"/>
        <w:numPr>
          <w:ilvl w:val="0"/>
          <w:numId w:val="33"/>
        </w:numPr>
      </w:pPr>
      <w:r>
        <w:t>Physical Safeguards – express how physical access to PHI data will be controlled.  Also covers how PHI data will be disposed of properly</w:t>
      </w:r>
    </w:p>
    <w:p w14:paraId="1B78330B" w14:textId="77777777" w:rsidR="00BE14D2" w:rsidRDefault="0085692A" w:rsidP="00BE14D2">
      <w:pPr>
        <w:pStyle w:val="ListParagraph"/>
        <w:numPr>
          <w:ilvl w:val="0"/>
          <w:numId w:val="33"/>
        </w:numPr>
      </w:pPr>
      <w:r>
        <w:t>Technic</w:t>
      </w:r>
      <w:r>
        <w:t>al Safeguards – ensure that network and computer systems used to store and transport PHI data are hardened to keep anyone other than the intended recipient from accessing the information</w:t>
      </w:r>
    </w:p>
    <w:p w14:paraId="6D4AF06E" w14:textId="77777777" w:rsidR="00BE14D2" w:rsidRPr="00876F93" w:rsidRDefault="0085692A" w:rsidP="00BE14D2">
      <w:pPr>
        <w:pStyle w:val="Heading3"/>
        <w:rPr>
          <w:color w:val="auto"/>
        </w:rPr>
      </w:pPr>
      <w:r>
        <w:rPr>
          <w:color w:val="auto"/>
        </w:rPr>
        <w:t xml:space="preserve">HITECH </w:t>
      </w:r>
      <w:r w:rsidRPr="00876F93">
        <w:rPr>
          <w:color w:val="auto"/>
        </w:rPr>
        <w:t>Act</w:t>
      </w:r>
    </w:p>
    <w:p w14:paraId="6EF69814" w14:textId="77777777" w:rsidR="00BE14D2" w:rsidRDefault="0085692A" w:rsidP="00BE14D2">
      <w:pPr>
        <w:pStyle w:val="ListParagraph"/>
        <w:numPr>
          <w:ilvl w:val="0"/>
          <w:numId w:val="34"/>
        </w:numPr>
      </w:pPr>
      <w:r>
        <w:t>Requires entities that have lost PHI data to report the br</w:t>
      </w:r>
      <w:r>
        <w:t>each and notify affected victims</w:t>
      </w:r>
    </w:p>
    <w:p w14:paraId="05353BAB" w14:textId="77777777" w:rsidR="00BE14D2" w:rsidRPr="005D1EA8" w:rsidRDefault="0085692A" w:rsidP="00BE14D2">
      <w:pPr>
        <w:pStyle w:val="ListParagraph"/>
        <w:rPr>
          <w:rFonts w:asciiTheme="majorHAnsi" w:eastAsiaTheme="majorEastAsia" w:hAnsiTheme="majorHAnsi" w:cstheme="majorBidi"/>
          <w:sz w:val="26"/>
          <w:szCs w:val="26"/>
        </w:rPr>
      </w:pPr>
      <w:r w:rsidRPr="005D1EA8">
        <w:br w:type="page"/>
      </w:r>
    </w:p>
    <w:p w14:paraId="663EC119" w14:textId="77777777" w:rsidR="00BE14D2" w:rsidRDefault="0085692A" w:rsidP="00BE14D2">
      <w:pPr>
        <w:pStyle w:val="Heading2"/>
        <w:rPr>
          <w:color w:val="auto"/>
        </w:rPr>
      </w:pPr>
      <w:r w:rsidRPr="007B4DF0">
        <w:rPr>
          <w:color w:val="auto"/>
        </w:rPr>
        <w:lastRenderedPageBreak/>
        <w:t>Payment Card Industry Data Security Standard</w:t>
      </w:r>
    </w:p>
    <w:p w14:paraId="1082BBD8" w14:textId="77777777" w:rsidR="00BE14D2" w:rsidRPr="0039509F" w:rsidRDefault="0085692A" w:rsidP="00BE14D2">
      <w:pPr>
        <w:rPr>
          <w:b/>
        </w:rPr>
      </w:pPr>
      <w:r w:rsidRPr="0039509F">
        <w:rPr>
          <w:b/>
        </w:rPr>
        <w:t xml:space="preserve">Compliance Requirement:  </w:t>
      </w:r>
      <w:r w:rsidRPr="0039509F">
        <w:rPr>
          <w:b/>
          <w:noProof/>
        </w:rPr>
        <w:t>Required</w:t>
      </w:r>
    </w:p>
    <w:p w14:paraId="026D0632" w14:textId="77777777" w:rsidR="00BE14D2" w:rsidRDefault="0085692A">
      <w:r>
        <w:t xml:space="preserve">The Payment Card Industry Data Security Standard (PCIDSS, PCI) was created by the Payment Card Industry Security Standards Council made up of </w:t>
      </w:r>
      <w:r>
        <w:t>the major credit card providers in an effort to prevent fraud through identity theft and unauthorized card use.</w:t>
      </w:r>
    </w:p>
    <w:p w14:paraId="2B934C89" w14:textId="77777777" w:rsidR="00BE14D2" w:rsidRDefault="0085692A">
      <w:r>
        <w:t xml:space="preserve">Any merchant who accepts credit cards is required to comply with some form of the standard as a provision of their contract with their merchant </w:t>
      </w:r>
      <w:r>
        <w:t>provider.  Compliance must be assessed on an annual basis.  Depending on the size, complexity and number of transactions processed, this assessment may be performed either internally or through an external provider.</w:t>
      </w:r>
    </w:p>
    <w:p w14:paraId="4CEBE93B" w14:textId="77777777" w:rsidR="00BE14D2" w:rsidRDefault="0085692A"/>
    <w:p w14:paraId="115F5587" w14:textId="77777777" w:rsidR="00BE14D2" w:rsidRDefault="0085692A" w:rsidP="00BE14D2">
      <w:pPr>
        <w:pStyle w:val="Heading3"/>
        <w:rPr>
          <w:color w:val="auto"/>
        </w:rPr>
      </w:pPr>
      <w:r w:rsidRPr="00B855CC">
        <w:rPr>
          <w:color w:val="auto"/>
        </w:rPr>
        <w:t>Requirements</w:t>
      </w:r>
      <w:r>
        <w:rPr>
          <w:color w:val="auto"/>
        </w:rPr>
        <w:t>:</w:t>
      </w:r>
    </w:p>
    <w:p w14:paraId="1160CE66" w14:textId="77777777" w:rsidR="00BE14D2" w:rsidRPr="00B855CC" w:rsidRDefault="0085692A" w:rsidP="00BE14D2">
      <w:pPr>
        <w:pStyle w:val="ListParagraph"/>
      </w:pPr>
    </w:p>
    <w:p w14:paraId="49DAD4EE" w14:textId="77777777" w:rsidR="00BE14D2" w:rsidRPr="00B855CC" w:rsidRDefault="0085692A" w:rsidP="00BE14D2">
      <w:pPr>
        <w:pStyle w:val="ListParagraph"/>
        <w:numPr>
          <w:ilvl w:val="0"/>
          <w:numId w:val="35"/>
        </w:numPr>
        <w:rPr>
          <w:rFonts w:asciiTheme="majorHAnsi" w:eastAsiaTheme="majorEastAsia" w:hAnsiTheme="majorHAnsi" w:cstheme="majorBidi"/>
          <w:b/>
          <w:bCs/>
          <w:sz w:val="26"/>
          <w:szCs w:val="26"/>
        </w:rPr>
      </w:pPr>
      <w:r>
        <w:t>Installation and mainten</w:t>
      </w:r>
      <w:r>
        <w:t>ance of a firewall</w:t>
      </w:r>
    </w:p>
    <w:p w14:paraId="6B2778F0" w14:textId="77777777" w:rsidR="00BE14D2" w:rsidRPr="00B855CC" w:rsidRDefault="0085692A" w:rsidP="00BE14D2">
      <w:pPr>
        <w:pStyle w:val="ListParagraph"/>
        <w:numPr>
          <w:ilvl w:val="0"/>
          <w:numId w:val="35"/>
        </w:numPr>
        <w:rPr>
          <w:rFonts w:asciiTheme="majorHAnsi" w:eastAsiaTheme="majorEastAsia" w:hAnsiTheme="majorHAnsi" w:cstheme="majorBidi"/>
          <w:b/>
          <w:bCs/>
          <w:sz w:val="26"/>
          <w:szCs w:val="26"/>
        </w:rPr>
      </w:pPr>
      <w:r>
        <w:t>All vendor supplied passwords and default passwords must be changed</w:t>
      </w:r>
    </w:p>
    <w:p w14:paraId="64577E28" w14:textId="77777777" w:rsidR="00BE14D2" w:rsidRPr="00B855CC" w:rsidRDefault="0085692A" w:rsidP="00BE14D2">
      <w:pPr>
        <w:pStyle w:val="ListParagraph"/>
        <w:numPr>
          <w:ilvl w:val="0"/>
          <w:numId w:val="35"/>
        </w:numPr>
        <w:rPr>
          <w:rFonts w:asciiTheme="majorHAnsi" w:eastAsiaTheme="majorEastAsia" w:hAnsiTheme="majorHAnsi" w:cstheme="majorBidi"/>
          <w:b/>
          <w:bCs/>
          <w:sz w:val="26"/>
          <w:szCs w:val="26"/>
        </w:rPr>
      </w:pPr>
      <w:r>
        <w:t>Cardholder data must be protected by appropriate controls</w:t>
      </w:r>
    </w:p>
    <w:p w14:paraId="0B8F9ED3" w14:textId="77777777" w:rsidR="00BE14D2" w:rsidRPr="00B855CC" w:rsidRDefault="0085692A" w:rsidP="00BE14D2">
      <w:pPr>
        <w:pStyle w:val="ListParagraph"/>
        <w:numPr>
          <w:ilvl w:val="0"/>
          <w:numId w:val="35"/>
        </w:numPr>
        <w:rPr>
          <w:rFonts w:asciiTheme="majorHAnsi" w:eastAsiaTheme="majorEastAsia" w:hAnsiTheme="majorHAnsi" w:cstheme="majorBidi"/>
          <w:b/>
          <w:bCs/>
          <w:sz w:val="26"/>
          <w:szCs w:val="26"/>
        </w:rPr>
      </w:pPr>
      <w:r>
        <w:t>All transmission of cardholder data across public or open networks must be encrypted</w:t>
      </w:r>
    </w:p>
    <w:p w14:paraId="1FCCB369" w14:textId="77777777" w:rsidR="00BE14D2" w:rsidRPr="00B855CC" w:rsidRDefault="0085692A" w:rsidP="00BE14D2">
      <w:pPr>
        <w:pStyle w:val="ListParagraph"/>
        <w:numPr>
          <w:ilvl w:val="0"/>
          <w:numId w:val="35"/>
        </w:numPr>
        <w:rPr>
          <w:rFonts w:asciiTheme="majorHAnsi" w:eastAsiaTheme="majorEastAsia" w:hAnsiTheme="majorHAnsi" w:cstheme="majorBidi"/>
          <w:b/>
          <w:bCs/>
          <w:sz w:val="26"/>
          <w:szCs w:val="26"/>
        </w:rPr>
      </w:pPr>
      <w:r>
        <w:t>Antivirus software must be</w:t>
      </w:r>
      <w:r>
        <w:t xml:space="preserve"> in use on all systems</w:t>
      </w:r>
    </w:p>
    <w:p w14:paraId="0B0B83D0" w14:textId="77777777" w:rsidR="00BE14D2" w:rsidRPr="00B855CC" w:rsidRDefault="0085692A" w:rsidP="00BE14D2">
      <w:pPr>
        <w:pStyle w:val="ListParagraph"/>
        <w:numPr>
          <w:ilvl w:val="0"/>
          <w:numId w:val="35"/>
        </w:numPr>
        <w:rPr>
          <w:rFonts w:asciiTheme="majorHAnsi" w:eastAsiaTheme="majorEastAsia" w:hAnsiTheme="majorHAnsi" w:cstheme="majorBidi"/>
          <w:b/>
          <w:bCs/>
          <w:sz w:val="26"/>
          <w:szCs w:val="26"/>
        </w:rPr>
      </w:pPr>
      <w:r>
        <w:t>All applications and systems must be appropriately secure</w:t>
      </w:r>
    </w:p>
    <w:p w14:paraId="53CC6CAC" w14:textId="77777777" w:rsidR="00BE14D2" w:rsidRPr="00B855CC" w:rsidRDefault="0085692A" w:rsidP="00BE14D2">
      <w:pPr>
        <w:pStyle w:val="ListParagraph"/>
        <w:numPr>
          <w:ilvl w:val="0"/>
          <w:numId w:val="35"/>
        </w:numPr>
        <w:rPr>
          <w:rFonts w:asciiTheme="majorHAnsi" w:eastAsiaTheme="majorEastAsia" w:hAnsiTheme="majorHAnsi" w:cstheme="majorBidi"/>
          <w:b/>
          <w:bCs/>
          <w:sz w:val="26"/>
          <w:szCs w:val="26"/>
        </w:rPr>
      </w:pPr>
      <w:r>
        <w:t>Access to cardholder data must be on a need-to-know basis</w:t>
      </w:r>
    </w:p>
    <w:p w14:paraId="6471DF78" w14:textId="77777777" w:rsidR="00BE14D2" w:rsidRPr="00B855CC" w:rsidRDefault="0085692A" w:rsidP="00BE14D2">
      <w:pPr>
        <w:pStyle w:val="ListParagraph"/>
        <w:numPr>
          <w:ilvl w:val="0"/>
          <w:numId w:val="35"/>
        </w:numPr>
        <w:rPr>
          <w:rFonts w:asciiTheme="majorHAnsi" w:eastAsiaTheme="majorEastAsia" w:hAnsiTheme="majorHAnsi" w:cstheme="majorBidi"/>
          <w:b/>
          <w:bCs/>
          <w:sz w:val="26"/>
          <w:szCs w:val="26"/>
        </w:rPr>
      </w:pPr>
      <w:r>
        <w:t>Each computer user must be assigned a unique user ID and password</w:t>
      </w:r>
    </w:p>
    <w:p w14:paraId="7F96E864" w14:textId="77777777" w:rsidR="00BE14D2" w:rsidRPr="00B855CC" w:rsidRDefault="0085692A" w:rsidP="00BE14D2">
      <w:pPr>
        <w:pStyle w:val="ListParagraph"/>
        <w:numPr>
          <w:ilvl w:val="0"/>
          <w:numId w:val="35"/>
        </w:numPr>
        <w:rPr>
          <w:rFonts w:asciiTheme="majorHAnsi" w:eastAsiaTheme="majorEastAsia" w:hAnsiTheme="majorHAnsi" w:cstheme="majorBidi"/>
          <w:b/>
          <w:bCs/>
          <w:sz w:val="26"/>
          <w:szCs w:val="26"/>
        </w:rPr>
      </w:pPr>
      <w:r>
        <w:t>Physical access to cardholder data must be restrict</w:t>
      </w:r>
      <w:r>
        <w:t>ed</w:t>
      </w:r>
    </w:p>
    <w:p w14:paraId="5B5E3073" w14:textId="77777777" w:rsidR="00BE14D2" w:rsidRPr="00B855CC" w:rsidRDefault="0085692A" w:rsidP="00BE14D2">
      <w:pPr>
        <w:pStyle w:val="ListParagraph"/>
        <w:numPr>
          <w:ilvl w:val="0"/>
          <w:numId w:val="35"/>
        </w:numPr>
        <w:rPr>
          <w:rFonts w:asciiTheme="majorHAnsi" w:eastAsiaTheme="majorEastAsia" w:hAnsiTheme="majorHAnsi" w:cstheme="majorBidi"/>
          <w:b/>
          <w:bCs/>
          <w:sz w:val="26"/>
          <w:szCs w:val="26"/>
        </w:rPr>
      </w:pPr>
      <w:r>
        <w:t>Any access to cardholder data must be monitored and tracked</w:t>
      </w:r>
    </w:p>
    <w:p w14:paraId="477589D0" w14:textId="77777777" w:rsidR="00BE14D2" w:rsidRPr="00B855CC" w:rsidRDefault="0085692A" w:rsidP="00BE14D2">
      <w:pPr>
        <w:pStyle w:val="ListParagraph"/>
        <w:numPr>
          <w:ilvl w:val="0"/>
          <w:numId w:val="35"/>
        </w:numPr>
        <w:rPr>
          <w:rFonts w:asciiTheme="majorHAnsi" w:eastAsiaTheme="majorEastAsia" w:hAnsiTheme="majorHAnsi" w:cstheme="majorBidi"/>
          <w:b/>
          <w:bCs/>
          <w:sz w:val="26"/>
          <w:szCs w:val="26"/>
        </w:rPr>
      </w:pPr>
      <w:r>
        <w:t>Security systems and controls must be tested on a regular basis</w:t>
      </w:r>
    </w:p>
    <w:p w14:paraId="0334C8D5" w14:textId="77777777" w:rsidR="00BE14D2" w:rsidRPr="00B855CC" w:rsidRDefault="0085692A" w:rsidP="00BE14D2">
      <w:pPr>
        <w:pStyle w:val="ListParagraph"/>
        <w:numPr>
          <w:ilvl w:val="0"/>
          <w:numId w:val="35"/>
        </w:numPr>
        <w:rPr>
          <w:rFonts w:asciiTheme="majorHAnsi" w:eastAsiaTheme="majorEastAsia" w:hAnsiTheme="majorHAnsi" w:cstheme="majorBidi"/>
          <w:b/>
          <w:bCs/>
          <w:sz w:val="26"/>
          <w:szCs w:val="26"/>
        </w:rPr>
      </w:pPr>
      <w:r>
        <w:t>The organization must maintain an Information Security Policy</w:t>
      </w:r>
      <w:r>
        <w:br w:type="page"/>
      </w:r>
    </w:p>
    <w:p w14:paraId="1B0945CF" w14:textId="77777777" w:rsidR="00BE14D2" w:rsidRDefault="0085692A" w:rsidP="00BE14D2">
      <w:pPr>
        <w:pStyle w:val="Heading2"/>
        <w:rPr>
          <w:color w:val="auto"/>
        </w:rPr>
      </w:pPr>
      <w:r w:rsidRPr="007B4DF0">
        <w:rPr>
          <w:color w:val="auto"/>
        </w:rPr>
        <w:lastRenderedPageBreak/>
        <w:t>Federal Information Security Management Act</w:t>
      </w:r>
    </w:p>
    <w:p w14:paraId="4DC7D30B" w14:textId="77777777" w:rsidR="00BE14D2" w:rsidRPr="0039509F" w:rsidRDefault="0085692A" w:rsidP="00BE14D2">
      <w:pPr>
        <w:rPr>
          <w:b/>
        </w:rPr>
      </w:pPr>
      <w:r w:rsidRPr="0039509F">
        <w:rPr>
          <w:b/>
        </w:rPr>
        <w:t>Compliance Requirement</w:t>
      </w:r>
      <w:r w:rsidRPr="0039509F">
        <w:rPr>
          <w:b/>
        </w:rPr>
        <w:t xml:space="preserve">:   </w:t>
      </w:r>
      <w:r w:rsidRPr="0039509F">
        <w:rPr>
          <w:b/>
          <w:noProof/>
        </w:rPr>
        <w:t>Not Required</w:t>
      </w:r>
    </w:p>
    <w:p w14:paraId="05F82A5C" w14:textId="77777777" w:rsidR="00BE14D2" w:rsidRDefault="0085692A">
      <w:r>
        <w:t>The Federal Information Security Act of 2002 (FISMA) was enacted at Title III of the E-Government Act of 2002.  The act recognizes the importance of Information Security to both the national security and the economic security of the nation</w:t>
      </w:r>
      <w:r>
        <w:t>.  As such, it requires every federal agency, and any contractor or third party who manages or supports assets of the agency to implement an Information Security Program.</w:t>
      </w:r>
    </w:p>
    <w:p w14:paraId="1C7DCB57" w14:textId="77777777" w:rsidR="00BE14D2" w:rsidRDefault="0085692A">
      <w:r>
        <w:t>As outlined by the National Institute of Standards and Technology (NIST) in publicati</w:t>
      </w:r>
      <w:r>
        <w:t>on NIST SP 800-18, a framework has been developed to ensure that each agency is able to cost effectively reduce the information security risks that it faces.</w:t>
      </w:r>
    </w:p>
    <w:p w14:paraId="20EE79C3" w14:textId="77777777" w:rsidR="00BE14D2" w:rsidRDefault="0085692A"/>
    <w:p w14:paraId="77C1E74F" w14:textId="77777777" w:rsidR="00BE14D2" w:rsidRDefault="0085692A">
      <w:r>
        <w:t>Requirements:</w:t>
      </w:r>
    </w:p>
    <w:p w14:paraId="64D3A7C0" w14:textId="77777777" w:rsidR="00BE14D2" w:rsidRPr="00835E3E" w:rsidRDefault="0085692A" w:rsidP="00BE14D2">
      <w:pPr>
        <w:pStyle w:val="ListParagraph"/>
        <w:numPr>
          <w:ilvl w:val="0"/>
          <w:numId w:val="36"/>
        </w:numPr>
        <w:rPr>
          <w:rFonts w:asciiTheme="majorHAnsi" w:eastAsiaTheme="majorEastAsia" w:hAnsiTheme="majorHAnsi" w:cstheme="majorBidi"/>
          <w:b/>
          <w:bCs/>
          <w:sz w:val="26"/>
          <w:szCs w:val="26"/>
        </w:rPr>
      </w:pPr>
      <w:r>
        <w:t>Inventory of information systems operated or under the control of the agency</w:t>
      </w:r>
    </w:p>
    <w:p w14:paraId="26D759E0" w14:textId="77777777" w:rsidR="00BE14D2" w:rsidRPr="00835E3E" w:rsidRDefault="0085692A" w:rsidP="00BE14D2">
      <w:pPr>
        <w:pStyle w:val="ListParagraph"/>
        <w:numPr>
          <w:ilvl w:val="0"/>
          <w:numId w:val="36"/>
        </w:numPr>
        <w:rPr>
          <w:rFonts w:asciiTheme="majorHAnsi" w:eastAsiaTheme="majorEastAsia" w:hAnsiTheme="majorHAnsi" w:cstheme="majorBidi"/>
          <w:b/>
          <w:bCs/>
          <w:sz w:val="26"/>
          <w:szCs w:val="26"/>
        </w:rPr>
      </w:pPr>
      <w:r>
        <w:t>Inform</w:t>
      </w:r>
      <w:r>
        <w:t>ation systems and information must be categorized by risk level as outlined by NIST SP 800-60</w:t>
      </w:r>
    </w:p>
    <w:p w14:paraId="2E9FBA25" w14:textId="77777777" w:rsidR="00BE14D2" w:rsidRPr="00835E3E" w:rsidRDefault="0085692A" w:rsidP="00BE14D2">
      <w:pPr>
        <w:pStyle w:val="ListParagraph"/>
        <w:numPr>
          <w:ilvl w:val="0"/>
          <w:numId w:val="36"/>
        </w:numPr>
        <w:rPr>
          <w:rFonts w:asciiTheme="majorHAnsi" w:eastAsiaTheme="majorEastAsia" w:hAnsiTheme="majorHAnsi" w:cstheme="majorBidi"/>
          <w:b/>
          <w:bCs/>
          <w:sz w:val="26"/>
          <w:szCs w:val="26"/>
        </w:rPr>
      </w:pPr>
      <w:r>
        <w:t>Appropriate security controls must be applied to information systems as outlined by FIPS 200 (Minimum Information Security Requirements for Federal Information an</w:t>
      </w:r>
      <w:r>
        <w:t>d Information Systems)</w:t>
      </w:r>
    </w:p>
    <w:p w14:paraId="40B4FA21" w14:textId="77777777" w:rsidR="00BE14D2" w:rsidRPr="00672896" w:rsidRDefault="0085692A" w:rsidP="00BE14D2">
      <w:pPr>
        <w:pStyle w:val="ListParagraph"/>
        <w:numPr>
          <w:ilvl w:val="0"/>
          <w:numId w:val="36"/>
        </w:numPr>
        <w:rPr>
          <w:rFonts w:asciiTheme="majorHAnsi" w:eastAsiaTheme="majorEastAsia" w:hAnsiTheme="majorHAnsi" w:cstheme="majorBidi"/>
          <w:b/>
          <w:bCs/>
          <w:sz w:val="26"/>
          <w:szCs w:val="26"/>
        </w:rPr>
      </w:pPr>
      <w:r>
        <w:t>A risk assessment must be performed to identify additional controls that may be necessary.</w:t>
      </w:r>
    </w:p>
    <w:p w14:paraId="79EC91E9" w14:textId="77777777" w:rsidR="00BE14D2" w:rsidRPr="00672896" w:rsidRDefault="0085692A" w:rsidP="00BE14D2">
      <w:pPr>
        <w:pStyle w:val="ListParagraph"/>
        <w:numPr>
          <w:ilvl w:val="0"/>
          <w:numId w:val="36"/>
        </w:numPr>
        <w:rPr>
          <w:rFonts w:asciiTheme="majorHAnsi" w:eastAsiaTheme="majorEastAsia" w:hAnsiTheme="majorHAnsi" w:cstheme="majorBidi"/>
          <w:b/>
          <w:bCs/>
          <w:sz w:val="26"/>
          <w:szCs w:val="26"/>
        </w:rPr>
      </w:pPr>
      <w:r>
        <w:t>Development and maintenance of a System Security Plan (Information Security Program)</w:t>
      </w:r>
    </w:p>
    <w:p w14:paraId="03A69441" w14:textId="77777777" w:rsidR="00BE14D2" w:rsidRPr="00835E3E" w:rsidRDefault="0085692A" w:rsidP="00BE14D2">
      <w:pPr>
        <w:pStyle w:val="ListParagraph"/>
        <w:numPr>
          <w:ilvl w:val="0"/>
          <w:numId w:val="36"/>
        </w:numPr>
        <w:rPr>
          <w:rFonts w:asciiTheme="majorHAnsi" w:eastAsiaTheme="majorEastAsia" w:hAnsiTheme="majorHAnsi" w:cstheme="majorBidi"/>
          <w:b/>
          <w:bCs/>
          <w:sz w:val="26"/>
          <w:szCs w:val="26"/>
        </w:rPr>
      </w:pPr>
      <w:r>
        <w:t>Programs must be certified and accredited as defined by N</w:t>
      </w:r>
      <w:r>
        <w:t>IST SP 800-37</w:t>
      </w:r>
      <w:r>
        <w:br w:type="page"/>
      </w:r>
    </w:p>
    <w:p w14:paraId="289237CA" w14:textId="77777777" w:rsidR="00BE14D2" w:rsidRDefault="0085692A" w:rsidP="00BE14D2">
      <w:pPr>
        <w:pStyle w:val="Heading2"/>
        <w:rPr>
          <w:color w:val="auto"/>
        </w:rPr>
      </w:pPr>
      <w:r w:rsidRPr="007B4DF0">
        <w:rPr>
          <w:color w:val="auto"/>
        </w:rPr>
        <w:lastRenderedPageBreak/>
        <w:t>Family Educational Rights and Privacy Act</w:t>
      </w:r>
    </w:p>
    <w:p w14:paraId="0C730060" w14:textId="77777777" w:rsidR="00BE14D2" w:rsidRPr="0039509F" w:rsidRDefault="0085692A" w:rsidP="00BE14D2">
      <w:pPr>
        <w:rPr>
          <w:b/>
        </w:rPr>
      </w:pPr>
      <w:r w:rsidRPr="0039509F">
        <w:rPr>
          <w:b/>
        </w:rPr>
        <w:t xml:space="preserve">Compliance Requirement:  </w:t>
      </w:r>
      <w:r w:rsidRPr="0039509F">
        <w:rPr>
          <w:b/>
          <w:noProof/>
        </w:rPr>
        <w:t>Not Required</w:t>
      </w:r>
    </w:p>
    <w:p w14:paraId="32E21AFF" w14:textId="77777777" w:rsidR="00BE14D2" w:rsidRDefault="0085692A" w:rsidP="00BE14D2">
      <w:pPr>
        <w:rPr>
          <w:rFonts w:cstheme="minorHAnsi"/>
        </w:rPr>
      </w:pPr>
      <w:r>
        <w:rPr>
          <w:rFonts w:cstheme="minorHAnsi"/>
        </w:rPr>
        <w:t>The Family Educational Rights and Privacy Act of 1974 (FERPA), also sometimes known as the Buckley Amendment regulates how educational institutions and other age</w:t>
      </w:r>
      <w:r>
        <w:rPr>
          <w:rFonts w:cstheme="minorHAnsi"/>
        </w:rPr>
        <w:t>ncies who receive funding from the United States Department of Education provide students with access to their educational records.  The law also regulates how students may seek to have their records amended, as well as giving the student some control over</w:t>
      </w:r>
      <w:r>
        <w:rPr>
          <w:rFonts w:cstheme="minorHAnsi"/>
        </w:rPr>
        <w:t xml:space="preserve"> how their information is disclosed.</w:t>
      </w:r>
    </w:p>
    <w:p w14:paraId="2732845A" w14:textId="77777777" w:rsidR="00BE14D2" w:rsidRDefault="0085692A" w:rsidP="00BE14D2">
      <w:pPr>
        <w:rPr>
          <w:rFonts w:cstheme="minorHAnsi"/>
        </w:rPr>
      </w:pPr>
      <w:r>
        <w:rPr>
          <w:rFonts w:cstheme="minorHAnsi"/>
        </w:rPr>
        <w:br/>
        <w:t>The law states that with a few exceptions, the school or agency must have a student’s permission before their records are disclosed.</w:t>
      </w:r>
    </w:p>
    <w:p w14:paraId="580C30C2" w14:textId="77777777" w:rsidR="00BE14D2" w:rsidRDefault="0085692A" w:rsidP="00BE14D2">
      <w:pPr>
        <w:rPr>
          <w:rFonts w:cstheme="minorHAnsi"/>
        </w:rPr>
      </w:pPr>
      <w:r>
        <w:rPr>
          <w:rFonts w:cstheme="minorHAnsi"/>
        </w:rPr>
        <w:t xml:space="preserve">The law also regulates how state agencies protect privacy of information in </w:t>
      </w:r>
      <w:r>
        <w:rPr>
          <w:rFonts w:cstheme="minorHAnsi"/>
        </w:rPr>
        <w:t>transmitting testing information to federal agencies.</w:t>
      </w:r>
    </w:p>
    <w:p w14:paraId="66B767ED" w14:textId="77777777" w:rsidR="00BE14D2" w:rsidRDefault="0085692A">
      <w:pPr>
        <w:rPr>
          <w:rFonts w:cstheme="minorHAnsi"/>
        </w:rPr>
      </w:pPr>
      <w:r>
        <w:rPr>
          <w:rFonts w:cstheme="minorHAnsi"/>
        </w:rPr>
        <w:t xml:space="preserve">While the law has classically allowed schools to share information about students if there is a “health or safety emergency”, the definition of emergency has been defined narrowly. The law was revised </w:t>
      </w:r>
      <w:r>
        <w:rPr>
          <w:rFonts w:cstheme="minorHAnsi"/>
        </w:rPr>
        <w:t>in December 2008 as it applies to mental health and campus safety issues allowing for the disclosure of information in situations where there is an “articulable” and significant threat to either the student or other individuals.</w:t>
      </w:r>
    </w:p>
    <w:p w14:paraId="251AED0E" w14:textId="77777777" w:rsidR="00BE14D2" w:rsidRDefault="0085692A">
      <w:pPr>
        <w:rPr>
          <w:rFonts w:cstheme="minorHAnsi"/>
        </w:rPr>
      </w:pPr>
    </w:p>
    <w:p w14:paraId="1504F287" w14:textId="77777777" w:rsidR="00BE14D2" w:rsidRDefault="0085692A">
      <w:pPr>
        <w:rPr>
          <w:rFonts w:cstheme="minorHAnsi"/>
        </w:rPr>
      </w:pPr>
      <w:r>
        <w:rPr>
          <w:rFonts w:cstheme="minorHAnsi"/>
        </w:rPr>
        <w:t>Requirements:</w:t>
      </w:r>
    </w:p>
    <w:p w14:paraId="79D8E09C" w14:textId="77777777" w:rsidR="00BE14D2" w:rsidRDefault="0085692A" w:rsidP="00BE14D2">
      <w:pPr>
        <w:pStyle w:val="ListParagraph"/>
        <w:numPr>
          <w:ilvl w:val="0"/>
          <w:numId w:val="37"/>
        </w:numPr>
        <w:rPr>
          <w:rFonts w:cstheme="minorHAnsi"/>
        </w:rPr>
      </w:pPr>
      <w:r>
        <w:rPr>
          <w:rFonts w:cstheme="minorHAnsi"/>
        </w:rPr>
        <w:t>Students hav</w:t>
      </w:r>
      <w:r>
        <w:rPr>
          <w:rFonts w:cstheme="minorHAnsi"/>
        </w:rPr>
        <w:t>e the right to access educational records kept by the school</w:t>
      </w:r>
    </w:p>
    <w:p w14:paraId="102DAA06" w14:textId="77777777" w:rsidR="00BE14D2" w:rsidRDefault="0085692A" w:rsidP="00BE14D2">
      <w:pPr>
        <w:pStyle w:val="ListParagraph"/>
        <w:numPr>
          <w:ilvl w:val="0"/>
          <w:numId w:val="37"/>
        </w:numPr>
        <w:rPr>
          <w:rFonts w:cstheme="minorHAnsi"/>
        </w:rPr>
      </w:pPr>
      <w:r>
        <w:rPr>
          <w:rFonts w:cstheme="minorHAnsi"/>
        </w:rPr>
        <w:t>Students may demand that their records only be disclosed with their consent</w:t>
      </w:r>
    </w:p>
    <w:p w14:paraId="42E06AA4" w14:textId="77777777" w:rsidR="00BE14D2" w:rsidRDefault="0085692A" w:rsidP="00BE14D2">
      <w:pPr>
        <w:pStyle w:val="ListParagraph"/>
        <w:numPr>
          <w:ilvl w:val="0"/>
          <w:numId w:val="37"/>
        </w:numPr>
        <w:rPr>
          <w:rFonts w:cstheme="minorHAnsi"/>
        </w:rPr>
      </w:pPr>
      <w:r>
        <w:rPr>
          <w:rFonts w:cstheme="minorHAnsi"/>
        </w:rPr>
        <w:t>Students may amend or correct their educational records as appropriate</w:t>
      </w:r>
    </w:p>
    <w:p w14:paraId="3667F3D7" w14:textId="77777777" w:rsidR="00BE14D2" w:rsidRDefault="0085692A" w:rsidP="00BE14D2">
      <w:pPr>
        <w:pStyle w:val="ListParagraph"/>
        <w:numPr>
          <w:ilvl w:val="0"/>
          <w:numId w:val="37"/>
        </w:numPr>
        <w:rPr>
          <w:rFonts w:cstheme="minorHAnsi"/>
        </w:rPr>
      </w:pPr>
      <w:r>
        <w:rPr>
          <w:rFonts w:cstheme="minorHAnsi"/>
        </w:rPr>
        <w:t>Directory information may be released without pr</w:t>
      </w:r>
      <w:r>
        <w:rPr>
          <w:rFonts w:cstheme="minorHAnsi"/>
        </w:rPr>
        <w:t>ior consent, however the student has the right to restrict the disclosure of their directory information</w:t>
      </w:r>
    </w:p>
    <w:p w14:paraId="4D0245EA" w14:textId="77777777" w:rsidR="00BE14D2" w:rsidRDefault="0085692A" w:rsidP="00BE14D2">
      <w:pPr>
        <w:pStyle w:val="ListParagraph"/>
        <w:numPr>
          <w:ilvl w:val="0"/>
          <w:numId w:val="37"/>
        </w:numPr>
        <w:rPr>
          <w:rFonts w:cstheme="minorHAnsi"/>
        </w:rPr>
      </w:pPr>
      <w:r>
        <w:rPr>
          <w:rFonts w:cstheme="minorHAnsi"/>
        </w:rPr>
        <w:t>Non-directory Information (SSN, race, nationality, gender, transcripts, etc…) may only be disclosed with a student’s prior written consent.  This inclu</w:t>
      </w:r>
      <w:r>
        <w:rPr>
          <w:rFonts w:cstheme="minorHAnsi"/>
        </w:rPr>
        <w:t>des disclosure to parents.</w:t>
      </w:r>
    </w:p>
    <w:p w14:paraId="6B40EE6F" w14:textId="77777777" w:rsidR="00BE14D2" w:rsidRDefault="0085692A" w:rsidP="00BE14D2">
      <w:pPr>
        <w:pStyle w:val="ListParagraph"/>
        <w:numPr>
          <w:ilvl w:val="0"/>
          <w:numId w:val="37"/>
        </w:numPr>
        <w:rPr>
          <w:rFonts w:cstheme="minorHAnsi"/>
        </w:rPr>
      </w:pPr>
      <w:r>
        <w:rPr>
          <w:rFonts w:cstheme="minorHAnsi"/>
        </w:rPr>
        <w:t>FERPA Policies must be updated on an annual basis</w:t>
      </w:r>
    </w:p>
    <w:p w14:paraId="3507FCA7" w14:textId="77777777" w:rsidR="00BE14D2" w:rsidRPr="005B10D8" w:rsidRDefault="0085692A" w:rsidP="00BE14D2">
      <w:pPr>
        <w:pStyle w:val="ListParagraph"/>
        <w:numPr>
          <w:ilvl w:val="0"/>
          <w:numId w:val="37"/>
        </w:numPr>
        <w:rPr>
          <w:rFonts w:cstheme="minorHAnsi"/>
        </w:rPr>
      </w:pPr>
      <w:r>
        <w:rPr>
          <w:rFonts w:cstheme="minorHAnsi"/>
        </w:rPr>
        <w:t>FERPA Policies must be communicated to students on an annual basis</w:t>
      </w:r>
    </w:p>
    <w:p w14:paraId="0E7474E7" w14:textId="77777777" w:rsidR="00BE14D2" w:rsidRDefault="0085692A">
      <w:pPr>
        <w:rPr>
          <w:rFonts w:cstheme="minorHAnsi"/>
        </w:rPr>
      </w:pPr>
      <w:r>
        <w:rPr>
          <w:rFonts w:cstheme="minorHAnsi"/>
        </w:rPr>
        <w:br w:type="page"/>
      </w:r>
    </w:p>
    <w:p w14:paraId="24B57A6A" w14:textId="77777777" w:rsidR="00BE14D2" w:rsidRDefault="0085692A" w:rsidP="00BE14D2">
      <w:pPr>
        <w:pStyle w:val="Heading1"/>
        <w:rPr>
          <w:color w:val="auto"/>
        </w:rPr>
      </w:pPr>
      <w:r w:rsidRPr="007B4DF0">
        <w:rPr>
          <w:color w:val="auto"/>
        </w:rPr>
        <w:lastRenderedPageBreak/>
        <w:t>Next Steps</w:t>
      </w:r>
    </w:p>
    <w:p w14:paraId="61260CB2" w14:textId="77777777" w:rsidR="00750E4E" w:rsidRDefault="0085692A" w:rsidP="00BE14D2"/>
    <w:p w14:paraId="0BC200DA" w14:textId="77777777" w:rsidR="00750E4E" w:rsidRDefault="0085692A" w:rsidP="00BE14D2">
      <w:r>
        <w:rPr>
          <w:noProof/>
        </w:rPr>
        <w:t xml:space="preserve">Thank you again for taking the time to complete this Needs Assessment. </w:t>
      </w:r>
    </w:p>
    <w:p w14:paraId="2CA76C29" w14:textId="77777777" w:rsidR="00750E4E" w:rsidRDefault="0085692A" w:rsidP="00BE14D2">
      <w:pPr>
        <w:rPr>
          <w:noProof/>
        </w:rPr>
      </w:pPr>
      <w:r>
        <w:rPr>
          <w:noProof/>
        </w:rPr>
        <w:t>If you are like most of th</w:t>
      </w:r>
      <w:r>
        <w:rPr>
          <w:noProof/>
        </w:rPr>
        <w:t>e organizations that we work with, you’ve just finished reading this report and have some major questions about where to go from here.  Rest assured that Net Reaction has helped thousands of organizations understand their Information Security Needs, and is</w:t>
      </w:r>
      <w:r>
        <w:rPr>
          <w:noProof/>
        </w:rPr>
        <w:t xml:space="preserve"> committed to helping you understand your organization’s specific needs.</w:t>
      </w:r>
    </w:p>
    <w:p w14:paraId="2DED26E1" w14:textId="77777777" w:rsidR="00750E4E" w:rsidRDefault="0085692A" w:rsidP="00BE14D2">
      <w:pPr>
        <w:rPr>
          <w:noProof/>
        </w:rPr>
      </w:pPr>
      <w:r>
        <w:rPr>
          <w:noProof/>
        </w:rPr>
        <w:t>Every organization is different, and each has areas in which they can improve.  We have highlighted some of those areas for your organization in this report.  We would be happy to dis</w:t>
      </w:r>
      <w:r>
        <w:rPr>
          <w:noProof/>
        </w:rPr>
        <w:t>cuss them with you further, and invite you to give us a call at your convenience to speak about your path forward from here.</w:t>
      </w:r>
    </w:p>
    <w:p w14:paraId="52E79BAC" w14:textId="77777777" w:rsidR="00D726DB" w:rsidRDefault="0085692A" w:rsidP="00BE14D2"/>
    <w:p w14:paraId="1A4C0235" w14:textId="77777777" w:rsidR="00D726DB" w:rsidRDefault="0085692A" w:rsidP="00BE14D2"/>
    <w:p w14:paraId="70FD743B" w14:textId="77777777" w:rsidR="00BE14D2" w:rsidRPr="00750E4E" w:rsidRDefault="0085692A" w:rsidP="00BE14D2">
      <w:pPr>
        <w:rPr>
          <w:rFonts w:cstheme="minorHAnsi"/>
        </w:rPr>
      </w:pPr>
    </w:p>
    <w:p w14:paraId="4660F87D" w14:textId="77777777" w:rsidR="00BE14D2" w:rsidRDefault="0085692A" w:rsidP="00BE14D2">
      <w:pPr>
        <w:rPr>
          <w:rFonts w:cstheme="minorHAnsi"/>
        </w:rPr>
      </w:pPr>
    </w:p>
    <w:p w14:paraId="1129B365" w14:textId="77777777" w:rsidR="00DE6F90" w:rsidRDefault="0085692A" w:rsidP="00BE14D2">
      <w:pPr>
        <w:rPr>
          <w:rFonts w:cstheme="minorHAnsi"/>
        </w:rPr>
      </w:pPr>
    </w:p>
    <w:p w14:paraId="07D3F752" w14:textId="77777777" w:rsidR="00DE6F90" w:rsidRDefault="0085692A" w:rsidP="00BE14D2">
      <w:pPr>
        <w:rPr>
          <w:rFonts w:cstheme="minorHAnsi"/>
        </w:rPr>
      </w:pPr>
    </w:p>
    <w:sectPr w:rsidR="00DE6F90" w:rsidSect="00BE14D2">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24E3"/>
    <w:multiLevelType w:val="hybridMultilevel"/>
    <w:tmpl w:val="C12E9ABC"/>
    <w:lvl w:ilvl="0" w:tplc="08061ECE">
      <w:start w:val="1"/>
      <w:numFmt w:val="bullet"/>
      <w:lvlText w:val=""/>
      <w:lvlJc w:val="left"/>
      <w:pPr>
        <w:ind w:left="1080" w:hanging="360"/>
      </w:pPr>
      <w:rPr>
        <w:rFonts w:ascii="Symbol" w:hAnsi="Symbol" w:hint="default"/>
      </w:rPr>
    </w:lvl>
    <w:lvl w:ilvl="1" w:tplc="49A22F18" w:tentative="1">
      <w:start w:val="1"/>
      <w:numFmt w:val="bullet"/>
      <w:lvlText w:val="o"/>
      <w:lvlJc w:val="left"/>
      <w:pPr>
        <w:ind w:left="1800" w:hanging="360"/>
      </w:pPr>
      <w:rPr>
        <w:rFonts w:ascii="Courier New" w:hAnsi="Courier New" w:cs="Courier New" w:hint="default"/>
      </w:rPr>
    </w:lvl>
    <w:lvl w:ilvl="2" w:tplc="1D0243DC" w:tentative="1">
      <w:start w:val="1"/>
      <w:numFmt w:val="bullet"/>
      <w:lvlText w:val=""/>
      <w:lvlJc w:val="left"/>
      <w:pPr>
        <w:ind w:left="2520" w:hanging="360"/>
      </w:pPr>
      <w:rPr>
        <w:rFonts w:ascii="Wingdings" w:hAnsi="Wingdings" w:hint="default"/>
      </w:rPr>
    </w:lvl>
    <w:lvl w:ilvl="3" w:tplc="D8663C1C" w:tentative="1">
      <w:start w:val="1"/>
      <w:numFmt w:val="bullet"/>
      <w:lvlText w:val=""/>
      <w:lvlJc w:val="left"/>
      <w:pPr>
        <w:ind w:left="3240" w:hanging="360"/>
      </w:pPr>
      <w:rPr>
        <w:rFonts w:ascii="Symbol" w:hAnsi="Symbol" w:hint="default"/>
      </w:rPr>
    </w:lvl>
    <w:lvl w:ilvl="4" w:tplc="769A86E4" w:tentative="1">
      <w:start w:val="1"/>
      <w:numFmt w:val="bullet"/>
      <w:lvlText w:val="o"/>
      <w:lvlJc w:val="left"/>
      <w:pPr>
        <w:ind w:left="3960" w:hanging="360"/>
      </w:pPr>
      <w:rPr>
        <w:rFonts w:ascii="Courier New" w:hAnsi="Courier New" w:cs="Courier New" w:hint="default"/>
      </w:rPr>
    </w:lvl>
    <w:lvl w:ilvl="5" w:tplc="5DDE9A5A" w:tentative="1">
      <w:start w:val="1"/>
      <w:numFmt w:val="bullet"/>
      <w:lvlText w:val=""/>
      <w:lvlJc w:val="left"/>
      <w:pPr>
        <w:ind w:left="4680" w:hanging="360"/>
      </w:pPr>
      <w:rPr>
        <w:rFonts w:ascii="Wingdings" w:hAnsi="Wingdings" w:hint="default"/>
      </w:rPr>
    </w:lvl>
    <w:lvl w:ilvl="6" w:tplc="0178B4AC" w:tentative="1">
      <w:start w:val="1"/>
      <w:numFmt w:val="bullet"/>
      <w:lvlText w:val=""/>
      <w:lvlJc w:val="left"/>
      <w:pPr>
        <w:ind w:left="5400" w:hanging="360"/>
      </w:pPr>
      <w:rPr>
        <w:rFonts w:ascii="Symbol" w:hAnsi="Symbol" w:hint="default"/>
      </w:rPr>
    </w:lvl>
    <w:lvl w:ilvl="7" w:tplc="9A482256" w:tentative="1">
      <w:start w:val="1"/>
      <w:numFmt w:val="bullet"/>
      <w:lvlText w:val="o"/>
      <w:lvlJc w:val="left"/>
      <w:pPr>
        <w:ind w:left="6120" w:hanging="360"/>
      </w:pPr>
      <w:rPr>
        <w:rFonts w:ascii="Courier New" w:hAnsi="Courier New" w:cs="Courier New" w:hint="default"/>
      </w:rPr>
    </w:lvl>
    <w:lvl w:ilvl="8" w:tplc="A16C1FCA" w:tentative="1">
      <w:start w:val="1"/>
      <w:numFmt w:val="bullet"/>
      <w:lvlText w:val=""/>
      <w:lvlJc w:val="left"/>
      <w:pPr>
        <w:ind w:left="6840" w:hanging="360"/>
      </w:pPr>
      <w:rPr>
        <w:rFonts w:ascii="Wingdings" w:hAnsi="Wingdings" w:hint="default"/>
      </w:rPr>
    </w:lvl>
  </w:abstractNum>
  <w:abstractNum w:abstractNumId="1">
    <w:nsid w:val="037A7CAF"/>
    <w:multiLevelType w:val="hybridMultilevel"/>
    <w:tmpl w:val="44DE841E"/>
    <w:lvl w:ilvl="0" w:tplc="165AFE60">
      <w:start w:val="1"/>
      <w:numFmt w:val="bullet"/>
      <w:lvlText w:val=""/>
      <w:lvlJc w:val="left"/>
      <w:pPr>
        <w:tabs>
          <w:tab w:val="num" w:pos="1080"/>
        </w:tabs>
        <w:ind w:left="1080" w:hanging="360"/>
      </w:pPr>
      <w:rPr>
        <w:rFonts w:ascii="Symbol" w:hAnsi="Symbol" w:hint="default"/>
      </w:rPr>
    </w:lvl>
    <w:lvl w:ilvl="1" w:tplc="50623352" w:tentative="1">
      <w:start w:val="1"/>
      <w:numFmt w:val="bullet"/>
      <w:lvlText w:val="o"/>
      <w:lvlJc w:val="left"/>
      <w:pPr>
        <w:tabs>
          <w:tab w:val="num" w:pos="1800"/>
        </w:tabs>
        <w:ind w:left="1800" w:hanging="360"/>
      </w:pPr>
      <w:rPr>
        <w:rFonts w:ascii="Courier New" w:hAnsi="Courier New" w:cs="Courier New" w:hint="default"/>
      </w:rPr>
    </w:lvl>
    <w:lvl w:ilvl="2" w:tplc="3AFA0CDE" w:tentative="1">
      <w:start w:val="1"/>
      <w:numFmt w:val="bullet"/>
      <w:lvlText w:val=""/>
      <w:lvlJc w:val="left"/>
      <w:pPr>
        <w:tabs>
          <w:tab w:val="num" w:pos="2520"/>
        </w:tabs>
        <w:ind w:left="2520" w:hanging="360"/>
      </w:pPr>
      <w:rPr>
        <w:rFonts w:ascii="Wingdings" w:hAnsi="Wingdings" w:hint="default"/>
      </w:rPr>
    </w:lvl>
    <w:lvl w:ilvl="3" w:tplc="121ABA70" w:tentative="1">
      <w:start w:val="1"/>
      <w:numFmt w:val="bullet"/>
      <w:lvlText w:val=""/>
      <w:lvlJc w:val="left"/>
      <w:pPr>
        <w:tabs>
          <w:tab w:val="num" w:pos="3240"/>
        </w:tabs>
        <w:ind w:left="3240" w:hanging="360"/>
      </w:pPr>
      <w:rPr>
        <w:rFonts w:ascii="Symbol" w:hAnsi="Symbol" w:hint="default"/>
      </w:rPr>
    </w:lvl>
    <w:lvl w:ilvl="4" w:tplc="0DF2584A" w:tentative="1">
      <w:start w:val="1"/>
      <w:numFmt w:val="bullet"/>
      <w:lvlText w:val="o"/>
      <w:lvlJc w:val="left"/>
      <w:pPr>
        <w:tabs>
          <w:tab w:val="num" w:pos="3960"/>
        </w:tabs>
        <w:ind w:left="3960" w:hanging="360"/>
      </w:pPr>
      <w:rPr>
        <w:rFonts w:ascii="Courier New" w:hAnsi="Courier New" w:cs="Courier New" w:hint="default"/>
      </w:rPr>
    </w:lvl>
    <w:lvl w:ilvl="5" w:tplc="8E329662" w:tentative="1">
      <w:start w:val="1"/>
      <w:numFmt w:val="bullet"/>
      <w:lvlText w:val=""/>
      <w:lvlJc w:val="left"/>
      <w:pPr>
        <w:tabs>
          <w:tab w:val="num" w:pos="4680"/>
        </w:tabs>
        <w:ind w:left="4680" w:hanging="360"/>
      </w:pPr>
      <w:rPr>
        <w:rFonts w:ascii="Wingdings" w:hAnsi="Wingdings" w:hint="default"/>
      </w:rPr>
    </w:lvl>
    <w:lvl w:ilvl="6" w:tplc="AE602058" w:tentative="1">
      <w:start w:val="1"/>
      <w:numFmt w:val="bullet"/>
      <w:lvlText w:val=""/>
      <w:lvlJc w:val="left"/>
      <w:pPr>
        <w:tabs>
          <w:tab w:val="num" w:pos="5400"/>
        </w:tabs>
        <w:ind w:left="5400" w:hanging="360"/>
      </w:pPr>
      <w:rPr>
        <w:rFonts w:ascii="Symbol" w:hAnsi="Symbol" w:hint="default"/>
      </w:rPr>
    </w:lvl>
    <w:lvl w:ilvl="7" w:tplc="46D4C278" w:tentative="1">
      <w:start w:val="1"/>
      <w:numFmt w:val="bullet"/>
      <w:lvlText w:val="o"/>
      <w:lvlJc w:val="left"/>
      <w:pPr>
        <w:tabs>
          <w:tab w:val="num" w:pos="6120"/>
        </w:tabs>
        <w:ind w:left="6120" w:hanging="360"/>
      </w:pPr>
      <w:rPr>
        <w:rFonts w:ascii="Courier New" w:hAnsi="Courier New" w:cs="Courier New" w:hint="default"/>
      </w:rPr>
    </w:lvl>
    <w:lvl w:ilvl="8" w:tplc="2E500CEC" w:tentative="1">
      <w:start w:val="1"/>
      <w:numFmt w:val="bullet"/>
      <w:lvlText w:val=""/>
      <w:lvlJc w:val="left"/>
      <w:pPr>
        <w:tabs>
          <w:tab w:val="num" w:pos="6840"/>
        </w:tabs>
        <w:ind w:left="6840" w:hanging="360"/>
      </w:pPr>
      <w:rPr>
        <w:rFonts w:ascii="Wingdings" w:hAnsi="Wingdings" w:hint="default"/>
      </w:rPr>
    </w:lvl>
  </w:abstractNum>
  <w:abstractNum w:abstractNumId="2">
    <w:nsid w:val="05F35E68"/>
    <w:multiLevelType w:val="hybridMultilevel"/>
    <w:tmpl w:val="187807F4"/>
    <w:lvl w:ilvl="0" w:tplc="FFE6BB26">
      <w:start w:val="1"/>
      <w:numFmt w:val="bullet"/>
      <w:lvlText w:val=""/>
      <w:lvlJc w:val="left"/>
      <w:pPr>
        <w:ind w:left="720" w:hanging="360"/>
      </w:pPr>
      <w:rPr>
        <w:rFonts w:ascii="Symbol" w:hAnsi="Symbol" w:hint="default"/>
      </w:rPr>
    </w:lvl>
    <w:lvl w:ilvl="1" w:tplc="25FA74BE" w:tentative="1">
      <w:start w:val="1"/>
      <w:numFmt w:val="bullet"/>
      <w:lvlText w:val="o"/>
      <w:lvlJc w:val="left"/>
      <w:pPr>
        <w:ind w:left="1440" w:hanging="360"/>
      </w:pPr>
      <w:rPr>
        <w:rFonts w:ascii="Courier New" w:hAnsi="Courier New" w:cs="Courier New" w:hint="default"/>
      </w:rPr>
    </w:lvl>
    <w:lvl w:ilvl="2" w:tplc="3B8CBEDC" w:tentative="1">
      <w:start w:val="1"/>
      <w:numFmt w:val="bullet"/>
      <w:lvlText w:val=""/>
      <w:lvlJc w:val="left"/>
      <w:pPr>
        <w:ind w:left="2160" w:hanging="360"/>
      </w:pPr>
      <w:rPr>
        <w:rFonts w:ascii="Wingdings" w:hAnsi="Wingdings" w:hint="default"/>
      </w:rPr>
    </w:lvl>
    <w:lvl w:ilvl="3" w:tplc="A830E774" w:tentative="1">
      <w:start w:val="1"/>
      <w:numFmt w:val="bullet"/>
      <w:lvlText w:val=""/>
      <w:lvlJc w:val="left"/>
      <w:pPr>
        <w:ind w:left="2880" w:hanging="360"/>
      </w:pPr>
      <w:rPr>
        <w:rFonts w:ascii="Symbol" w:hAnsi="Symbol" w:hint="default"/>
      </w:rPr>
    </w:lvl>
    <w:lvl w:ilvl="4" w:tplc="D6EEEF58" w:tentative="1">
      <w:start w:val="1"/>
      <w:numFmt w:val="bullet"/>
      <w:lvlText w:val="o"/>
      <w:lvlJc w:val="left"/>
      <w:pPr>
        <w:ind w:left="3600" w:hanging="360"/>
      </w:pPr>
      <w:rPr>
        <w:rFonts w:ascii="Courier New" w:hAnsi="Courier New" w:cs="Courier New" w:hint="default"/>
      </w:rPr>
    </w:lvl>
    <w:lvl w:ilvl="5" w:tplc="BA42057C" w:tentative="1">
      <w:start w:val="1"/>
      <w:numFmt w:val="bullet"/>
      <w:lvlText w:val=""/>
      <w:lvlJc w:val="left"/>
      <w:pPr>
        <w:ind w:left="4320" w:hanging="360"/>
      </w:pPr>
      <w:rPr>
        <w:rFonts w:ascii="Wingdings" w:hAnsi="Wingdings" w:hint="default"/>
      </w:rPr>
    </w:lvl>
    <w:lvl w:ilvl="6" w:tplc="B2A61234" w:tentative="1">
      <w:start w:val="1"/>
      <w:numFmt w:val="bullet"/>
      <w:lvlText w:val=""/>
      <w:lvlJc w:val="left"/>
      <w:pPr>
        <w:ind w:left="5040" w:hanging="360"/>
      </w:pPr>
      <w:rPr>
        <w:rFonts w:ascii="Symbol" w:hAnsi="Symbol" w:hint="default"/>
      </w:rPr>
    </w:lvl>
    <w:lvl w:ilvl="7" w:tplc="C6ECDCA0" w:tentative="1">
      <w:start w:val="1"/>
      <w:numFmt w:val="bullet"/>
      <w:lvlText w:val="o"/>
      <w:lvlJc w:val="left"/>
      <w:pPr>
        <w:ind w:left="5760" w:hanging="360"/>
      </w:pPr>
      <w:rPr>
        <w:rFonts w:ascii="Courier New" w:hAnsi="Courier New" w:cs="Courier New" w:hint="default"/>
      </w:rPr>
    </w:lvl>
    <w:lvl w:ilvl="8" w:tplc="9F70FAE8" w:tentative="1">
      <w:start w:val="1"/>
      <w:numFmt w:val="bullet"/>
      <w:lvlText w:val=""/>
      <w:lvlJc w:val="left"/>
      <w:pPr>
        <w:ind w:left="6480" w:hanging="360"/>
      </w:pPr>
      <w:rPr>
        <w:rFonts w:ascii="Wingdings" w:hAnsi="Wingdings" w:hint="default"/>
      </w:rPr>
    </w:lvl>
  </w:abstractNum>
  <w:abstractNum w:abstractNumId="3">
    <w:nsid w:val="0DDD15BC"/>
    <w:multiLevelType w:val="hybridMultilevel"/>
    <w:tmpl w:val="9DE85F98"/>
    <w:lvl w:ilvl="0" w:tplc="10B8AF86">
      <w:start w:val="1"/>
      <w:numFmt w:val="decimal"/>
      <w:lvlText w:val="%1."/>
      <w:lvlJc w:val="left"/>
      <w:pPr>
        <w:ind w:left="720" w:hanging="360"/>
      </w:pPr>
      <w:rPr>
        <w:rFonts w:asciiTheme="minorHAnsi" w:eastAsiaTheme="minorHAnsi" w:hAnsiTheme="minorHAnsi" w:cstheme="minorBidi" w:hint="default"/>
        <w:b w:val="0"/>
        <w:sz w:val="22"/>
      </w:rPr>
    </w:lvl>
    <w:lvl w:ilvl="1" w:tplc="184A4B94" w:tentative="1">
      <w:start w:val="1"/>
      <w:numFmt w:val="lowerLetter"/>
      <w:lvlText w:val="%2."/>
      <w:lvlJc w:val="left"/>
      <w:pPr>
        <w:ind w:left="1440" w:hanging="360"/>
      </w:pPr>
    </w:lvl>
    <w:lvl w:ilvl="2" w:tplc="C3262218" w:tentative="1">
      <w:start w:val="1"/>
      <w:numFmt w:val="lowerRoman"/>
      <w:lvlText w:val="%3."/>
      <w:lvlJc w:val="right"/>
      <w:pPr>
        <w:ind w:left="2160" w:hanging="180"/>
      </w:pPr>
    </w:lvl>
    <w:lvl w:ilvl="3" w:tplc="5E0E9614" w:tentative="1">
      <w:start w:val="1"/>
      <w:numFmt w:val="decimal"/>
      <w:lvlText w:val="%4."/>
      <w:lvlJc w:val="left"/>
      <w:pPr>
        <w:ind w:left="2880" w:hanging="360"/>
      </w:pPr>
    </w:lvl>
    <w:lvl w:ilvl="4" w:tplc="F1F28E66" w:tentative="1">
      <w:start w:val="1"/>
      <w:numFmt w:val="lowerLetter"/>
      <w:lvlText w:val="%5."/>
      <w:lvlJc w:val="left"/>
      <w:pPr>
        <w:ind w:left="3600" w:hanging="360"/>
      </w:pPr>
    </w:lvl>
    <w:lvl w:ilvl="5" w:tplc="5F8E4702" w:tentative="1">
      <w:start w:val="1"/>
      <w:numFmt w:val="lowerRoman"/>
      <w:lvlText w:val="%6."/>
      <w:lvlJc w:val="right"/>
      <w:pPr>
        <w:ind w:left="4320" w:hanging="180"/>
      </w:pPr>
    </w:lvl>
    <w:lvl w:ilvl="6" w:tplc="7DF80082" w:tentative="1">
      <w:start w:val="1"/>
      <w:numFmt w:val="decimal"/>
      <w:lvlText w:val="%7."/>
      <w:lvlJc w:val="left"/>
      <w:pPr>
        <w:ind w:left="5040" w:hanging="360"/>
      </w:pPr>
    </w:lvl>
    <w:lvl w:ilvl="7" w:tplc="ED92BCF8" w:tentative="1">
      <w:start w:val="1"/>
      <w:numFmt w:val="lowerLetter"/>
      <w:lvlText w:val="%8."/>
      <w:lvlJc w:val="left"/>
      <w:pPr>
        <w:ind w:left="5760" w:hanging="360"/>
      </w:pPr>
    </w:lvl>
    <w:lvl w:ilvl="8" w:tplc="FC5AADFA" w:tentative="1">
      <w:start w:val="1"/>
      <w:numFmt w:val="lowerRoman"/>
      <w:lvlText w:val="%9."/>
      <w:lvlJc w:val="right"/>
      <w:pPr>
        <w:ind w:left="6480" w:hanging="180"/>
      </w:pPr>
    </w:lvl>
  </w:abstractNum>
  <w:abstractNum w:abstractNumId="4">
    <w:nsid w:val="0EEE7F9C"/>
    <w:multiLevelType w:val="hybridMultilevel"/>
    <w:tmpl w:val="C4A0B2CA"/>
    <w:lvl w:ilvl="0" w:tplc="CF2EB82C">
      <w:start w:val="1"/>
      <w:numFmt w:val="bullet"/>
      <w:lvlText w:val=""/>
      <w:lvlJc w:val="left"/>
      <w:pPr>
        <w:tabs>
          <w:tab w:val="num" w:pos="1080"/>
        </w:tabs>
        <w:ind w:left="1080" w:hanging="360"/>
      </w:pPr>
      <w:rPr>
        <w:rFonts w:ascii="Symbol" w:hAnsi="Symbol" w:hint="default"/>
      </w:rPr>
    </w:lvl>
    <w:lvl w:ilvl="1" w:tplc="E2AEAA3C" w:tentative="1">
      <w:start w:val="1"/>
      <w:numFmt w:val="bullet"/>
      <w:lvlText w:val="o"/>
      <w:lvlJc w:val="left"/>
      <w:pPr>
        <w:tabs>
          <w:tab w:val="num" w:pos="1800"/>
        </w:tabs>
        <w:ind w:left="1800" w:hanging="360"/>
      </w:pPr>
      <w:rPr>
        <w:rFonts w:ascii="Courier New" w:hAnsi="Courier New" w:cs="Courier New" w:hint="default"/>
      </w:rPr>
    </w:lvl>
    <w:lvl w:ilvl="2" w:tplc="2B6C4D20" w:tentative="1">
      <w:start w:val="1"/>
      <w:numFmt w:val="bullet"/>
      <w:lvlText w:val=""/>
      <w:lvlJc w:val="left"/>
      <w:pPr>
        <w:tabs>
          <w:tab w:val="num" w:pos="2520"/>
        </w:tabs>
        <w:ind w:left="2520" w:hanging="360"/>
      </w:pPr>
      <w:rPr>
        <w:rFonts w:ascii="Wingdings" w:hAnsi="Wingdings" w:hint="default"/>
      </w:rPr>
    </w:lvl>
    <w:lvl w:ilvl="3" w:tplc="555C34F4" w:tentative="1">
      <w:start w:val="1"/>
      <w:numFmt w:val="bullet"/>
      <w:lvlText w:val=""/>
      <w:lvlJc w:val="left"/>
      <w:pPr>
        <w:tabs>
          <w:tab w:val="num" w:pos="3240"/>
        </w:tabs>
        <w:ind w:left="3240" w:hanging="360"/>
      </w:pPr>
      <w:rPr>
        <w:rFonts w:ascii="Symbol" w:hAnsi="Symbol" w:hint="default"/>
      </w:rPr>
    </w:lvl>
    <w:lvl w:ilvl="4" w:tplc="062E5072" w:tentative="1">
      <w:start w:val="1"/>
      <w:numFmt w:val="bullet"/>
      <w:lvlText w:val="o"/>
      <w:lvlJc w:val="left"/>
      <w:pPr>
        <w:tabs>
          <w:tab w:val="num" w:pos="3960"/>
        </w:tabs>
        <w:ind w:left="3960" w:hanging="360"/>
      </w:pPr>
      <w:rPr>
        <w:rFonts w:ascii="Courier New" w:hAnsi="Courier New" w:cs="Courier New" w:hint="default"/>
      </w:rPr>
    </w:lvl>
    <w:lvl w:ilvl="5" w:tplc="9FF0356C" w:tentative="1">
      <w:start w:val="1"/>
      <w:numFmt w:val="bullet"/>
      <w:lvlText w:val=""/>
      <w:lvlJc w:val="left"/>
      <w:pPr>
        <w:tabs>
          <w:tab w:val="num" w:pos="4680"/>
        </w:tabs>
        <w:ind w:left="4680" w:hanging="360"/>
      </w:pPr>
      <w:rPr>
        <w:rFonts w:ascii="Wingdings" w:hAnsi="Wingdings" w:hint="default"/>
      </w:rPr>
    </w:lvl>
    <w:lvl w:ilvl="6" w:tplc="FD0EC488" w:tentative="1">
      <w:start w:val="1"/>
      <w:numFmt w:val="bullet"/>
      <w:lvlText w:val=""/>
      <w:lvlJc w:val="left"/>
      <w:pPr>
        <w:tabs>
          <w:tab w:val="num" w:pos="5400"/>
        </w:tabs>
        <w:ind w:left="5400" w:hanging="360"/>
      </w:pPr>
      <w:rPr>
        <w:rFonts w:ascii="Symbol" w:hAnsi="Symbol" w:hint="default"/>
      </w:rPr>
    </w:lvl>
    <w:lvl w:ilvl="7" w:tplc="1ABCEB7C" w:tentative="1">
      <w:start w:val="1"/>
      <w:numFmt w:val="bullet"/>
      <w:lvlText w:val="o"/>
      <w:lvlJc w:val="left"/>
      <w:pPr>
        <w:tabs>
          <w:tab w:val="num" w:pos="6120"/>
        </w:tabs>
        <w:ind w:left="6120" w:hanging="360"/>
      </w:pPr>
      <w:rPr>
        <w:rFonts w:ascii="Courier New" w:hAnsi="Courier New" w:cs="Courier New" w:hint="default"/>
      </w:rPr>
    </w:lvl>
    <w:lvl w:ilvl="8" w:tplc="9F22613C" w:tentative="1">
      <w:start w:val="1"/>
      <w:numFmt w:val="bullet"/>
      <w:lvlText w:val=""/>
      <w:lvlJc w:val="left"/>
      <w:pPr>
        <w:tabs>
          <w:tab w:val="num" w:pos="6840"/>
        </w:tabs>
        <w:ind w:left="6840" w:hanging="360"/>
      </w:pPr>
      <w:rPr>
        <w:rFonts w:ascii="Wingdings" w:hAnsi="Wingdings" w:hint="default"/>
      </w:rPr>
    </w:lvl>
  </w:abstractNum>
  <w:abstractNum w:abstractNumId="5">
    <w:nsid w:val="192F5211"/>
    <w:multiLevelType w:val="hybridMultilevel"/>
    <w:tmpl w:val="4C2E02F8"/>
    <w:lvl w:ilvl="0" w:tplc="FE104BF2">
      <w:start w:val="1"/>
      <w:numFmt w:val="bullet"/>
      <w:lvlText w:val=""/>
      <w:lvlJc w:val="left"/>
      <w:pPr>
        <w:ind w:left="720" w:hanging="360"/>
      </w:pPr>
      <w:rPr>
        <w:rFonts w:ascii="Symbol" w:hAnsi="Symbol" w:hint="default"/>
      </w:rPr>
    </w:lvl>
    <w:lvl w:ilvl="1" w:tplc="DD00D31C" w:tentative="1">
      <w:start w:val="1"/>
      <w:numFmt w:val="bullet"/>
      <w:lvlText w:val="o"/>
      <w:lvlJc w:val="left"/>
      <w:pPr>
        <w:ind w:left="1440" w:hanging="360"/>
      </w:pPr>
      <w:rPr>
        <w:rFonts w:ascii="Courier New" w:hAnsi="Courier New" w:cs="Courier New" w:hint="default"/>
      </w:rPr>
    </w:lvl>
    <w:lvl w:ilvl="2" w:tplc="987A2B5C" w:tentative="1">
      <w:start w:val="1"/>
      <w:numFmt w:val="bullet"/>
      <w:lvlText w:val=""/>
      <w:lvlJc w:val="left"/>
      <w:pPr>
        <w:ind w:left="2160" w:hanging="360"/>
      </w:pPr>
      <w:rPr>
        <w:rFonts w:ascii="Wingdings" w:hAnsi="Wingdings" w:hint="default"/>
      </w:rPr>
    </w:lvl>
    <w:lvl w:ilvl="3" w:tplc="C8E8F5BA" w:tentative="1">
      <w:start w:val="1"/>
      <w:numFmt w:val="bullet"/>
      <w:lvlText w:val=""/>
      <w:lvlJc w:val="left"/>
      <w:pPr>
        <w:ind w:left="2880" w:hanging="360"/>
      </w:pPr>
      <w:rPr>
        <w:rFonts w:ascii="Symbol" w:hAnsi="Symbol" w:hint="default"/>
      </w:rPr>
    </w:lvl>
    <w:lvl w:ilvl="4" w:tplc="86EEDEB0" w:tentative="1">
      <w:start w:val="1"/>
      <w:numFmt w:val="bullet"/>
      <w:lvlText w:val="o"/>
      <w:lvlJc w:val="left"/>
      <w:pPr>
        <w:ind w:left="3600" w:hanging="360"/>
      </w:pPr>
      <w:rPr>
        <w:rFonts w:ascii="Courier New" w:hAnsi="Courier New" w:cs="Courier New" w:hint="default"/>
      </w:rPr>
    </w:lvl>
    <w:lvl w:ilvl="5" w:tplc="87868454" w:tentative="1">
      <w:start w:val="1"/>
      <w:numFmt w:val="bullet"/>
      <w:lvlText w:val=""/>
      <w:lvlJc w:val="left"/>
      <w:pPr>
        <w:ind w:left="4320" w:hanging="360"/>
      </w:pPr>
      <w:rPr>
        <w:rFonts w:ascii="Wingdings" w:hAnsi="Wingdings" w:hint="default"/>
      </w:rPr>
    </w:lvl>
    <w:lvl w:ilvl="6" w:tplc="16E46DA8" w:tentative="1">
      <w:start w:val="1"/>
      <w:numFmt w:val="bullet"/>
      <w:lvlText w:val=""/>
      <w:lvlJc w:val="left"/>
      <w:pPr>
        <w:ind w:left="5040" w:hanging="360"/>
      </w:pPr>
      <w:rPr>
        <w:rFonts w:ascii="Symbol" w:hAnsi="Symbol" w:hint="default"/>
      </w:rPr>
    </w:lvl>
    <w:lvl w:ilvl="7" w:tplc="34ECA4A6" w:tentative="1">
      <w:start w:val="1"/>
      <w:numFmt w:val="bullet"/>
      <w:lvlText w:val="o"/>
      <w:lvlJc w:val="left"/>
      <w:pPr>
        <w:ind w:left="5760" w:hanging="360"/>
      </w:pPr>
      <w:rPr>
        <w:rFonts w:ascii="Courier New" w:hAnsi="Courier New" w:cs="Courier New" w:hint="default"/>
      </w:rPr>
    </w:lvl>
    <w:lvl w:ilvl="8" w:tplc="E19E184E" w:tentative="1">
      <w:start w:val="1"/>
      <w:numFmt w:val="bullet"/>
      <w:lvlText w:val=""/>
      <w:lvlJc w:val="left"/>
      <w:pPr>
        <w:ind w:left="6480" w:hanging="360"/>
      </w:pPr>
      <w:rPr>
        <w:rFonts w:ascii="Wingdings" w:hAnsi="Wingdings" w:hint="default"/>
      </w:rPr>
    </w:lvl>
  </w:abstractNum>
  <w:abstractNum w:abstractNumId="6">
    <w:nsid w:val="1C9F478A"/>
    <w:multiLevelType w:val="hybridMultilevel"/>
    <w:tmpl w:val="CEFADFE2"/>
    <w:lvl w:ilvl="0" w:tplc="6DCEF8F4">
      <w:start w:val="1"/>
      <w:numFmt w:val="decimal"/>
      <w:lvlText w:val="%1."/>
      <w:lvlJc w:val="left"/>
      <w:pPr>
        <w:ind w:left="720" w:hanging="360"/>
      </w:pPr>
      <w:rPr>
        <w:rFonts w:hint="default"/>
      </w:rPr>
    </w:lvl>
    <w:lvl w:ilvl="1" w:tplc="4120C66E" w:tentative="1">
      <w:start w:val="1"/>
      <w:numFmt w:val="lowerLetter"/>
      <w:lvlText w:val="%2."/>
      <w:lvlJc w:val="left"/>
      <w:pPr>
        <w:ind w:left="1440" w:hanging="360"/>
      </w:pPr>
    </w:lvl>
    <w:lvl w:ilvl="2" w:tplc="13FAA6E0" w:tentative="1">
      <w:start w:val="1"/>
      <w:numFmt w:val="lowerRoman"/>
      <w:lvlText w:val="%3."/>
      <w:lvlJc w:val="right"/>
      <w:pPr>
        <w:ind w:left="2160" w:hanging="180"/>
      </w:pPr>
    </w:lvl>
    <w:lvl w:ilvl="3" w:tplc="5FCEF228" w:tentative="1">
      <w:start w:val="1"/>
      <w:numFmt w:val="decimal"/>
      <w:lvlText w:val="%4."/>
      <w:lvlJc w:val="left"/>
      <w:pPr>
        <w:ind w:left="2880" w:hanging="360"/>
      </w:pPr>
    </w:lvl>
    <w:lvl w:ilvl="4" w:tplc="98849BDC" w:tentative="1">
      <w:start w:val="1"/>
      <w:numFmt w:val="lowerLetter"/>
      <w:lvlText w:val="%5."/>
      <w:lvlJc w:val="left"/>
      <w:pPr>
        <w:ind w:left="3600" w:hanging="360"/>
      </w:pPr>
    </w:lvl>
    <w:lvl w:ilvl="5" w:tplc="C57E1ED6" w:tentative="1">
      <w:start w:val="1"/>
      <w:numFmt w:val="lowerRoman"/>
      <w:lvlText w:val="%6."/>
      <w:lvlJc w:val="right"/>
      <w:pPr>
        <w:ind w:left="4320" w:hanging="180"/>
      </w:pPr>
    </w:lvl>
    <w:lvl w:ilvl="6" w:tplc="4126DB3A" w:tentative="1">
      <w:start w:val="1"/>
      <w:numFmt w:val="decimal"/>
      <w:lvlText w:val="%7."/>
      <w:lvlJc w:val="left"/>
      <w:pPr>
        <w:ind w:left="5040" w:hanging="360"/>
      </w:pPr>
    </w:lvl>
    <w:lvl w:ilvl="7" w:tplc="CB703E18" w:tentative="1">
      <w:start w:val="1"/>
      <w:numFmt w:val="lowerLetter"/>
      <w:lvlText w:val="%8."/>
      <w:lvlJc w:val="left"/>
      <w:pPr>
        <w:ind w:left="5760" w:hanging="360"/>
      </w:pPr>
    </w:lvl>
    <w:lvl w:ilvl="8" w:tplc="6ED8D7C4" w:tentative="1">
      <w:start w:val="1"/>
      <w:numFmt w:val="lowerRoman"/>
      <w:lvlText w:val="%9."/>
      <w:lvlJc w:val="right"/>
      <w:pPr>
        <w:ind w:left="6480" w:hanging="180"/>
      </w:pPr>
    </w:lvl>
  </w:abstractNum>
  <w:abstractNum w:abstractNumId="7">
    <w:nsid w:val="1CE35F44"/>
    <w:multiLevelType w:val="hybridMultilevel"/>
    <w:tmpl w:val="E12A9D94"/>
    <w:lvl w:ilvl="0" w:tplc="FDAA15E2">
      <w:start w:val="1"/>
      <w:numFmt w:val="decimal"/>
      <w:lvlText w:val="%1."/>
      <w:lvlJc w:val="left"/>
      <w:pPr>
        <w:ind w:left="720" w:hanging="360"/>
      </w:pPr>
      <w:rPr>
        <w:rFonts w:hint="default"/>
      </w:rPr>
    </w:lvl>
    <w:lvl w:ilvl="1" w:tplc="D0887F5E" w:tentative="1">
      <w:start w:val="1"/>
      <w:numFmt w:val="lowerLetter"/>
      <w:lvlText w:val="%2."/>
      <w:lvlJc w:val="left"/>
      <w:pPr>
        <w:ind w:left="1440" w:hanging="360"/>
      </w:pPr>
    </w:lvl>
    <w:lvl w:ilvl="2" w:tplc="B0D2E8C2" w:tentative="1">
      <w:start w:val="1"/>
      <w:numFmt w:val="lowerRoman"/>
      <w:lvlText w:val="%3."/>
      <w:lvlJc w:val="right"/>
      <w:pPr>
        <w:ind w:left="2160" w:hanging="180"/>
      </w:pPr>
    </w:lvl>
    <w:lvl w:ilvl="3" w:tplc="E9A853AA" w:tentative="1">
      <w:start w:val="1"/>
      <w:numFmt w:val="decimal"/>
      <w:lvlText w:val="%4."/>
      <w:lvlJc w:val="left"/>
      <w:pPr>
        <w:ind w:left="2880" w:hanging="360"/>
      </w:pPr>
    </w:lvl>
    <w:lvl w:ilvl="4" w:tplc="F2E2890E" w:tentative="1">
      <w:start w:val="1"/>
      <w:numFmt w:val="lowerLetter"/>
      <w:lvlText w:val="%5."/>
      <w:lvlJc w:val="left"/>
      <w:pPr>
        <w:ind w:left="3600" w:hanging="360"/>
      </w:pPr>
    </w:lvl>
    <w:lvl w:ilvl="5" w:tplc="41C44CFC" w:tentative="1">
      <w:start w:val="1"/>
      <w:numFmt w:val="lowerRoman"/>
      <w:lvlText w:val="%6."/>
      <w:lvlJc w:val="right"/>
      <w:pPr>
        <w:ind w:left="4320" w:hanging="180"/>
      </w:pPr>
    </w:lvl>
    <w:lvl w:ilvl="6" w:tplc="C04CA6C2" w:tentative="1">
      <w:start w:val="1"/>
      <w:numFmt w:val="decimal"/>
      <w:lvlText w:val="%7."/>
      <w:lvlJc w:val="left"/>
      <w:pPr>
        <w:ind w:left="5040" w:hanging="360"/>
      </w:pPr>
    </w:lvl>
    <w:lvl w:ilvl="7" w:tplc="039A9C12" w:tentative="1">
      <w:start w:val="1"/>
      <w:numFmt w:val="lowerLetter"/>
      <w:lvlText w:val="%8."/>
      <w:lvlJc w:val="left"/>
      <w:pPr>
        <w:ind w:left="5760" w:hanging="360"/>
      </w:pPr>
    </w:lvl>
    <w:lvl w:ilvl="8" w:tplc="09485616" w:tentative="1">
      <w:start w:val="1"/>
      <w:numFmt w:val="lowerRoman"/>
      <w:lvlText w:val="%9."/>
      <w:lvlJc w:val="right"/>
      <w:pPr>
        <w:ind w:left="6480" w:hanging="180"/>
      </w:pPr>
    </w:lvl>
  </w:abstractNum>
  <w:abstractNum w:abstractNumId="8">
    <w:nsid w:val="1EA84933"/>
    <w:multiLevelType w:val="hybridMultilevel"/>
    <w:tmpl w:val="E4CCE476"/>
    <w:lvl w:ilvl="0" w:tplc="B3647DCC">
      <w:start w:val="1"/>
      <w:numFmt w:val="bullet"/>
      <w:lvlText w:val=""/>
      <w:lvlJc w:val="left"/>
      <w:pPr>
        <w:ind w:left="720" w:hanging="360"/>
      </w:pPr>
      <w:rPr>
        <w:rFonts w:ascii="Symbol" w:hAnsi="Symbol" w:hint="default"/>
      </w:rPr>
    </w:lvl>
    <w:lvl w:ilvl="1" w:tplc="67268020" w:tentative="1">
      <w:start w:val="1"/>
      <w:numFmt w:val="bullet"/>
      <w:lvlText w:val="o"/>
      <w:lvlJc w:val="left"/>
      <w:pPr>
        <w:ind w:left="1440" w:hanging="360"/>
      </w:pPr>
      <w:rPr>
        <w:rFonts w:ascii="Courier New" w:hAnsi="Courier New" w:cs="Courier New" w:hint="default"/>
      </w:rPr>
    </w:lvl>
    <w:lvl w:ilvl="2" w:tplc="C0EE00DA" w:tentative="1">
      <w:start w:val="1"/>
      <w:numFmt w:val="bullet"/>
      <w:lvlText w:val=""/>
      <w:lvlJc w:val="left"/>
      <w:pPr>
        <w:ind w:left="2160" w:hanging="360"/>
      </w:pPr>
      <w:rPr>
        <w:rFonts w:ascii="Wingdings" w:hAnsi="Wingdings" w:hint="default"/>
      </w:rPr>
    </w:lvl>
    <w:lvl w:ilvl="3" w:tplc="FF90004C" w:tentative="1">
      <w:start w:val="1"/>
      <w:numFmt w:val="bullet"/>
      <w:lvlText w:val=""/>
      <w:lvlJc w:val="left"/>
      <w:pPr>
        <w:ind w:left="2880" w:hanging="360"/>
      </w:pPr>
      <w:rPr>
        <w:rFonts w:ascii="Symbol" w:hAnsi="Symbol" w:hint="default"/>
      </w:rPr>
    </w:lvl>
    <w:lvl w:ilvl="4" w:tplc="D74AD7F6" w:tentative="1">
      <w:start w:val="1"/>
      <w:numFmt w:val="bullet"/>
      <w:lvlText w:val="o"/>
      <w:lvlJc w:val="left"/>
      <w:pPr>
        <w:ind w:left="3600" w:hanging="360"/>
      </w:pPr>
      <w:rPr>
        <w:rFonts w:ascii="Courier New" w:hAnsi="Courier New" w:cs="Courier New" w:hint="default"/>
      </w:rPr>
    </w:lvl>
    <w:lvl w:ilvl="5" w:tplc="921A67AA" w:tentative="1">
      <w:start w:val="1"/>
      <w:numFmt w:val="bullet"/>
      <w:lvlText w:val=""/>
      <w:lvlJc w:val="left"/>
      <w:pPr>
        <w:ind w:left="4320" w:hanging="360"/>
      </w:pPr>
      <w:rPr>
        <w:rFonts w:ascii="Wingdings" w:hAnsi="Wingdings" w:hint="default"/>
      </w:rPr>
    </w:lvl>
    <w:lvl w:ilvl="6" w:tplc="54F82DA2" w:tentative="1">
      <w:start w:val="1"/>
      <w:numFmt w:val="bullet"/>
      <w:lvlText w:val=""/>
      <w:lvlJc w:val="left"/>
      <w:pPr>
        <w:ind w:left="5040" w:hanging="360"/>
      </w:pPr>
      <w:rPr>
        <w:rFonts w:ascii="Symbol" w:hAnsi="Symbol" w:hint="default"/>
      </w:rPr>
    </w:lvl>
    <w:lvl w:ilvl="7" w:tplc="F34E818E" w:tentative="1">
      <w:start w:val="1"/>
      <w:numFmt w:val="bullet"/>
      <w:lvlText w:val="o"/>
      <w:lvlJc w:val="left"/>
      <w:pPr>
        <w:ind w:left="5760" w:hanging="360"/>
      </w:pPr>
      <w:rPr>
        <w:rFonts w:ascii="Courier New" w:hAnsi="Courier New" w:cs="Courier New" w:hint="default"/>
      </w:rPr>
    </w:lvl>
    <w:lvl w:ilvl="8" w:tplc="BCF8EE36" w:tentative="1">
      <w:start w:val="1"/>
      <w:numFmt w:val="bullet"/>
      <w:lvlText w:val=""/>
      <w:lvlJc w:val="left"/>
      <w:pPr>
        <w:ind w:left="6480" w:hanging="360"/>
      </w:pPr>
      <w:rPr>
        <w:rFonts w:ascii="Wingdings" w:hAnsi="Wingdings" w:hint="default"/>
      </w:rPr>
    </w:lvl>
  </w:abstractNum>
  <w:abstractNum w:abstractNumId="9">
    <w:nsid w:val="2050639A"/>
    <w:multiLevelType w:val="hybridMultilevel"/>
    <w:tmpl w:val="04686B52"/>
    <w:lvl w:ilvl="0" w:tplc="94948422">
      <w:start w:val="1"/>
      <w:numFmt w:val="bullet"/>
      <w:lvlText w:val=""/>
      <w:lvlJc w:val="left"/>
      <w:pPr>
        <w:tabs>
          <w:tab w:val="num" w:pos="1080"/>
        </w:tabs>
        <w:ind w:left="1080" w:hanging="360"/>
      </w:pPr>
      <w:rPr>
        <w:rFonts w:ascii="Symbol" w:hAnsi="Symbol" w:hint="default"/>
      </w:rPr>
    </w:lvl>
    <w:lvl w:ilvl="1" w:tplc="9E7C93F0">
      <w:start w:val="1"/>
      <w:numFmt w:val="bullet"/>
      <w:lvlText w:val="o"/>
      <w:lvlJc w:val="left"/>
      <w:pPr>
        <w:tabs>
          <w:tab w:val="num" w:pos="1800"/>
        </w:tabs>
        <w:ind w:left="1800" w:hanging="360"/>
      </w:pPr>
      <w:rPr>
        <w:rFonts w:ascii="Courier New" w:hAnsi="Courier New" w:cs="Courier New" w:hint="default"/>
      </w:rPr>
    </w:lvl>
    <w:lvl w:ilvl="2" w:tplc="0A7C7FCE" w:tentative="1">
      <w:start w:val="1"/>
      <w:numFmt w:val="bullet"/>
      <w:lvlText w:val=""/>
      <w:lvlJc w:val="left"/>
      <w:pPr>
        <w:tabs>
          <w:tab w:val="num" w:pos="2520"/>
        </w:tabs>
        <w:ind w:left="2520" w:hanging="360"/>
      </w:pPr>
      <w:rPr>
        <w:rFonts w:ascii="Wingdings" w:hAnsi="Wingdings" w:hint="default"/>
      </w:rPr>
    </w:lvl>
    <w:lvl w:ilvl="3" w:tplc="70527648" w:tentative="1">
      <w:start w:val="1"/>
      <w:numFmt w:val="bullet"/>
      <w:lvlText w:val=""/>
      <w:lvlJc w:val="left"/>
      <w:pPr>
        <w:tabs>
          <w:tab w:val="num" w:pos="3240"/>
        </w:tabs>
        <w:ind w:left="3240" w:hanging="360"/>
      </w:pPr>
      <w:rPr>
        <w:rFonts w:ascii="Symbol" w:hAnsi="Symbol" w:hint="default"/>
      </w:rPr>
    </w:lvl>
    <w:lvl w:ilvl="4" w:tplc="495CD024" w:tentative="1">
      <w:start w:val="1"/>
      <w:numFmt w:val="bullet"/>
      <w:lvlText w:val="o"/>
      <w:lvlJc w:val="left"/>
      <w:pPr>
        <w:tabs>
          <w:tab w:val="num" w:pos="3960"/>
        </w:tabs>
        <w:ind w:left="3960" w:hanging="360"/>
      </w:pPr>
      <w:rPr>
        <w:rFonts w:ascii="Courier New" w:hAnsi="Courier New" w:cs="Courier New" w:hint="default"/>
      </w:rPr>
    </w:lvl>
    <w:lvl w:ilvl="5" w:tplc="6DB07888" w:tentative="1">
      <w:start w:val="1"/>
      <w:numFmt w:val="bullet"/>
      <w:lvlText w:val=""/>
      <w:lvlJc w:val="left"/>
      <w:pPr>
        <w:tabs>
          <w:tab w:val="num" w:pos="4680"/>
        </w:tabs>
        <w:ind w:left="4680" w:hanging="360"/>
      </w:pPr>
      <w:rPr>
        <w:rFonts w:ascii="Wingdings" w:hAnsi="Wingdings" w:hint="default"/>
      </w:rPr>
    </w:lvl>
    <w:lvl w:ilvl="6" w:tplc="7758F24C" w:tentative="1">
      <w:start w:val="1"/>
      <w:numFmt w:val="bullet"/>
      <w:lvlText w:val=""/>
      <w:lvlJc w:val="left"/>
      <w:pPr>
        <w:tabs>
          <w:tab w:val="num" w:pos="5400"/>
        </w:tabs>
        <w:ind w:left="5400" w:hanging="360"/>
      </w:pPr>
      <w:rPr>
        <w:rFonts w:ascii="Symbol" w:hAnsi="Symbol" w:hint="default"/>
      </w:rPr>
    </w:lvl>
    <w:lvl w:ilvl="7" w:tplc="EDDA5E2A" w:tentative="1">
      <w:start w:val="1"/>
      <w:numFmt w:val="bullet"/>
      <w:lvlText w:val="o"/>
      <w:lvlJc w:val="left"/>
      <w:pPr>
        <w:tabs>
          <w:tab w:val="num" w:pos="6120"/>
        </w:tabs>
        <w:ind w:left="6120" w:hanging="360"/>
      </w:pPr>
      <w:rPr>
        <w:rFonts w:ascii="Courier New" w:hAnsi="Courier New" w:cs="Courier New" w:hint="default"/>
      </w:rPr>
    </w:lvl>
    <w:lvl w:ilvl="8" w:tplc="EA020872" w:tentative="1">
      <w:start w:val="1"/>
      <w:numFmt w:val="bullet"/>
      <w:lvlText w:val=""/>
      <w:lvlJc w:val="left"/>
      <w:pPr>
        <w:tabs>
          <w:tab w:val="num" w:pos="6840"/>
        </w:tabs>
        <w:ind w:left="6840" w:hanging="360"/>
      </w:pPr>
      <w:rPr>
        <w:rFonts w:ascii="Wingdings" w:hAnsi="Wingdings" w:hint="default"/>
      </w:rPr>
    </w:lvl>
  </w:abstractNum>
  <w:abstractNum w:abstractNumId="10">
    <w:nsid w:val="22AA060E"/>
    <w:multiLevelType w:val="hybridMultilevel"/>
    <w:tmpl w:val="E52A06BA"/>
    <w:lvl w:ilvl="0" w:tplc="307A1A20">
      <w:start w:val="1"/>
      <w:numFmt w:val="bullet"/>
      <w:lvlText w:val=""/>
      <w:lvlJc w:val="left"/>
      <w:pPr>
        <w:ind w:left="720" w:hanging="360"/>
      </w:pPr>
      <w:rPr>
        <w:rFonts w:ascii="Symbol" w:hAnsi="Symbol" w:hint="default"/>
      </w:rPr>
    </w:lvl>
    <w:lvl w:ilvl="1" w:tplc="B46C2E30" w:tentative="1">
      <w:start w:val="1"/>
      <w:numFmt w:val="bullet"/>
      <w:lvlText w:val="o"/>
      <w:lvlJc w:val="left"/>
      <w:pPr>
        <w:ind w:left="1440" w:hanging="360"/>
      </w:pPr>
      <w:rPr>
        <w:rFonts w:ascii="Courier New" w:hAnsi="Courier New" w:cs="Courier New" w:hint="default"/>
      </w:rPr>
    </w:lvl>
    <w:lvl w:ilvl="2" w:tplc="60CE5C96" w:tentative="1">
      <w:start w:val="1"/>
      <w:numFmt w:val="bullet"/>
      <w:lvlText w:val=""/>
      <w:lvlJc w:val="left"/>
      <w:pPr>
        <w:ind w:left="2160" w:hanging="360"/>
      </w:pPr>
      <w:rPr>
        <w:rFonts w:ascii="Wingdings" w:hAnsi="Wingdings" w:hint="default"/>
      </w:rPr>
    </w:lvl>
    <w:lvl w:ilvl="3" w:tplc="532E66A2" w:tentative="1">
      <w:start w:val="1"/>
      <w:numFmt w:val="bullet"/>
      <w:lvlText w:val=""/>
      <w:lvlJc w:val="left"/>
      <w:pPr>
        <w:ind w:left="2880" w:hanging="360"/>
      </w:pPr>
      <w:rPr>
        <w:rFonts w:ascii="Symbol" w:hAnsi="Symbol" w:hint="default"/>
      </w:rPr>
    </w:lvl>
    <w:lvl w:ilvl="4" w:tplc="EB3E4F4E" w:tentative="1">
      <w:start w:val="1"/>
      <w:numFmt w:val="bullet"/>
      <w:lvlText w:val="o"/>
      <w:lvlJc w:val="left"/>
      <w:pPr>
        <w:ind w:left="3600" w:hanging="360"/>
      </w:pPr>
      <w:rPr>
        <w:rFonts w:ascii="Courier New" w:hAnsi="Courier New" w:cs="Courier New" w:hint="default"/>
      </w:rPr>
    </w:lvl>
    <w:lvl w:ilvl="5" w:tplc="E2F2F276" w:tentative="1">
      <w:start w:val="1"/>
      <w:numFmt w:val="bullet"/>
      <w:lvlText w:val=""/>
      <w:lvlJc w:val="left"/>
      <w:pPr>
        <w:ind w:left="4320" w:hanging="360"/>
      </w:pPr>
      <w:rPr>
        <w:rFonts w:ascii="Wingdings" w:hAnsi="Wingdings" w:hint="default"/>
      </w:rPr>
    </w:lvl>
    <w:lvl w:ilvl="6" w:tplc="233AB414" w:tentative="1">
      <w:start w:val="1"/>
      <w:numFmt w:val="bullet"/>
      <w:lvlText w:val=""/>
      <w:lvlJc w:val="left"/>
      <w:pPr>
        <w:ind w:left="5040" w:hanging="360"/>
      </w:pPr>
      <w:rPr>
        <w:rFonts w:ascii="Symbol" w:hAnsi="Symbol" w:hint="default"/>
      </w:rPr>
    </w:lvl>
    <w:lvl w:ilvl="7" w:tplc="FA16B3B2" w:tentative="1">
      <w:start w:val="1"/>
      <w:numFmt w:val="bullet"/>
      <w:lvlText w:val="o"/>
      <w:lvlJc w:val="left"/>
      <w:pPr>
        <w:ind w:left="5760" w:hanging="360"/>
      </w:pPr>
      <w:rPr>
        <w:rFonts w:ascii="Courier New" w:hAnsi="Courier New" w:cs="Courier New" w:hint="default"/>
      </w:rPr>
    </w:lvl>
    <w:lvl w:ilvl="8" w:tplc="24786EF4" w:tentative="1">
      <w:start w:val="1"/>
      <w:numFmt w:val="bullet"/>
      <w:lvlText w:val=""/>
      <w:lvlJc w:val="left"/>
      <w:pPr>
        <w:ind w:left="6480" w:hanging="360"/>
      </w:pPr>
      <w:rPr>
        <w:rFonts w:ascii="Wingdings" w:hAnsi="Wingdings" w:hint="default"/>
      </w:rPr>
    </w:lvl>
  </w:abstractNum>
  <w:abstractNum w:abstractNumId="11">
    <w:nsid w:val="2392446F"/>
    <w:multiLevelType w:val="hybridMultilevel"/>
    <w:tmpl w:val="0F4E71B4"/>
    <w:lvl w:ilvl="0" w:tplc="FFD88A78">
      <w:start w:val="1"/>
      <w:numFmt w:val="bullet"/>
      <w:lvlText w:val=""/>
      <w:lvlJc w:val="left"/>
      <w:pPr>
        <w:ind w:left="720" w:hanging="360"/>
      </w:pPr>
      <w:rPr>
        <w:rFonts w:ascii="Symbol" w:hAnsi="Symbol" w:hint="default"/>
      </w:rPr>
    </w:lvl>
    <w:lvl w:ilvl="1" w:tplc="9ED02874" w:tentative="1">
      <w:start w:val="1"/>
      <w:numFmt w:val="bullet"/>
      <w:lvlText w:val="o"/>
      <w:lvlJc w:val="left"/>
      <w:pPr>
        <w:ind w:left="1440" w:hanging="360"/>
      </w:pPr>
      <w:rPr>
        <w:rFonts w:ascii="Courier New" w:hAnsi="Courier New" w:cs="Courier New" w:hint="default"/>
      </w:rPr>
    </w:lvl>
    <w:lvl w:ilvl="2" w:tplc="6C3A7D1E" w:tentative="1">
      <w:start w:val="1"/>
      <w:numFmt w:val="bullet"/>
      <w:lvlText w:val=""/>
      <w:lvlJc w:val="left"/>
      <w:pPr>
        <w:ind w:left="2160" w:hanging="360"/>
      </w:pPr>
      <w:rPr>
        <w:rFonts w:ascii="Wingdings" w:hAnsi="Wingdings" w:hint="default"/>
      </w:rPr>
    </w:lvl>
    <w:lvl w:ilvl="3" w:tplc="826AB9C6" w:tentative="1">
      <w:start w:val="1"/>
      <w:numFmt w:val="bullet"/>
      <w:lvlText w:val=""/>
      <w:lvlJc w:val="left"/>
      <w:pPr>
        <w:ind w:left="2880" w:hanging="360"/>
      </w:pPr>
      <w:rPr>
        <w:rFonts w:ascii="Symbol" w:hAnsi="Symbol" w:hint="default"/>
      </w:rPr>
    </w:lvl>
    <w:lvl w:ilvl="4" w:tplc="8FCC1B56" w:tentative="1">
      <w:start w:val="1"/>
      <w:numFmt w:val="bullet"/>
      <w:lvlText w:val="o"/>
      <w:lvlJc w:val="left"/>
      <w:pPr>
        <w:ind w:left="3600" w:hanging="360"/>
      </w:pPr>
      <w:rPr>
        <w:rFonts w:ascii="Courier New" w:hAnsi="Courier New" w:cs="Courier New" w:hint="default"/>
      </w:rPr>
    </w:lvl>
    <w:lvl w:ilvl="5" w:tplc="FCA85958" w:tentative="1">
      <w:start w:val="1"/>
      <w:numFmt w:val="bullet"/>
      <w:lvlText w:val=""/>
      <w:lvlJc w:val="left"/>
      <w:pPr>
        <w:ind w:left="4320" w:hanging="360"/>
      </w:pPr>
      <w:rPr>
        <w:rFonts w:ascii="Wingdings" w:hAnsi="Wingdings" w:hint="default"/>
      </w:rPr>
    </w:lvl>
    <w:lvl w:ilvl="6" w:tplc="EBD60598" w:tentative="1">
      <w:start w:val="1"/>
      <w:numFmt w:val="bullet"/>
      <w:lvlText w:val=""/>
      <w:lvlJc w:val="left"/>
      <w:pPr>
        <w:ind w:left="5040" w:hanging="360"/>
      </w:pPr>
      <w:rPr>
        <w:rFonts w:ascii="Symbol" w:hAnsi="Symbol" w:hint="default"/>
      </w:rPr>
    </w:lvl>
    <w:lvl w:ilvl="7" w:tplc="E6C23BA6" w:tentative="1">
      <w:start w:val="1"/>
      <w:numFmt w:val="bullet"/>
      <w:lvlText w:val="o"/>
      <w:lvlJc w:val="left"/>
      <w:pPr>
        <w:ind w:left="5760" w:hanging="360"/>
      </w:pPr>
      <w:rPr>
        <w:rFonts w:ascii="Courier New" w:hAnsi="Courier New" w:cs="Courier New" w:hint="default"/>
      </w:rPr>
    </w:lvl>
    <w:lvl w:ilvl="8" w:tplc="A612A168" w:tentative="1">
      <w:start w:val="1"/>
      <w:numFmt w:val="bullet"/>
      <w:lvlText w:val=""/>
      <w:lvlJc w:val="left"/>
      <w:pPr>
        <w:ind w:left="6480" w:hanging="360"/>
      </w:pPr>
      <w:rPr>
        <w:rFonts w:ascii="Wingdings" w:hAnsi="Wingdings" w:hint="default"/>
      </w:rPr>
    </w:lvl>
  </w:abstractNum>
  <w:abstractNum w:abstractNumId="12">
    <w:nsid w:val="29282091"/>
    <w:multiLevelType w:val="hybridMultilevel"/>
    <w:tmpl w:val="8716EF96"/>
    <w:lvl w:ilvl="0" w:tplc="25EC1342">
      <w:start w:val="1"/>
      <w:numFmt w:val="decimal"/>
      <w:lvlText w:val="%1."/>
      <w:lvlJc w:val="left"/>
      <w:pPr>
        <w:ind w:left="720" w:hanging="360"/>
      </w:pPr>
      <w:rPr>
        <w:rFonts w:asciiTheme="minorHAnsi" w:eastAsiaTheme="minorHAnsi" w:hAnsiTheme="minorHAnsi" w:cstheme="minorBidi" w:hint="default"/>
        <w:sz w:val="22"/>
      </w:rPr>
    </w:lvl>
    <w:lvl w:ilvl="1" w:tplc="13D64BE2" w:tentative="1">
      <w:start w:val="1"/>
      <w:numFmt w:val="lowerLetter"/>
      <w:lvlText w:val="%2."/>
      <w:lvlJc w:val="left"/>
      <w:pPr>
        <w:ind w:left="1440" w:hanging="360"/>
      </w:pPr>
    </w:lvl>
    <w:lvl w:ilvl="2" w:tplc="6DA82B8E" w:tentative="1">
      <w:start w:val="1"/>
      <w:numFmt w:val="lowerRoman"/>
      <w:lvlText w:val="%3."/>
      <w:lvlJc w:val="right"/>
      <w:pPr>
        <w:ind w:left="2160" w:hanging="180"/>
      </w:pPr>
    </w:lvl>
    <w:lvl w:ilvl="3" w:tplc="48DED8A2" w:tentative="1">
      <w:start w:val="1"/>
      <w:numFmt w:val="decimal"/>
      <w:lvlText w:val="%4."/>
      <w:lvlJc w:val="left"/>
      <w:pPr>
        <w:ind w:left="2880" w:hanging="360"/>
      </w:pPr>
    </w:lvl>
    <w:lvl w:ilvl="4" w:tplc="39C80A1A" w:tentative="1">
      <w:start w:val="1"/>
      <w:numFmt w:val="lowerLetter"/>
      <w:lvlText w:val="%5."/>
      <w:lvlJc w:val="left"/>
      <w:pPr>
        <w:ind w:left="3600" w:hanging="360"/>
      </w:pPr>
    </w:lvl>
    <w:lvl w:ilvl="5" w:tplc="E2800C42" w:tentative="1">
      <w:start w:val="1"/>
      <w:numFmt w:val="lowerRoman"/>
      <w:lvlText w:val="%6."/>
      <w:lvlJc w:val="right"/>
      <w:pPr>
        <w:ind w:left="4320" w:hanging="180"/>
      </w:pPr>
    </w:lvl>
    <w:lvl w:ilvl="6" w:tplc="906ACA4E" w:tentative="1">
      <w:start w:val="1"/>
      <w:numFmt w:val="decimal"/>
      <w:lvlText w:val="%7."/>
      <w:lvlJc w:val="left"/>
      <w:pPr>
        <w:ind w:left="5040" w:hanging="360"/>
      </w:pPr>
    </w:lvl>
    <w:lvl w:ilvl="7" w:tplc="C204B75C" w:tentative="1">
      <w:start w:val="1"/>
      <w:numFmt w:val="lowerLetter"/>
      <w:lvlText w:val="%8."/>
      <w:lvlJc w:val="left"/>
      <w:pPr>
        <w:ind w:left="5760" w:hanging="360"/>
      </w:pPr>
    </w:lvl>
    <w:lvl w:ilvl="8" w:tplc="EA08C08E" w:tentative="1">
      <w:start w:val="1"/>
      <w:numFmt w:val="lowerRoman"/>
      <w:lvlText w:val="%9."/>
      <w:lvlJc w:val="right"/>
      <w:pPr>
        <w:ind w:left="6480" w:hanging="180"/>
      </w:pPr>
    </w:lvl>
  </w:abstractNum>
  <w:abstractNum w:abstractNumId="13">
    <w:nsid w:val="2B3D07FC"/>
    <w:multiLevelType w:val="hybridMultilevel"/>
    <w:tmpl w:val="A5F06E94"/>
    <w:lvl w:ilvl="0" w:tplc="E028E6B8">
      <w:start w:val="1"/>
      <w:numFmt w:val="decimal"/>
      <w:lvlText w:val="%1."/>
      <w:lvlJc w:val="left"/>
      <w:pPr>
        <w:ind w:left="720" w:hanging="360"/>
      </w:pPr>
      <w:rPr>
        <w:rFonts w:hint="default"/>
      </w:rPr>
    </w:lvl>
    <w:lvl w:ilvl="1" w:tplc="D4880EFA" w:tentative="1">
      <w:start w:val="1"/>
      <w:numFmt w:val="lowerLetter"/>
      <w:lvlText w:val="%2."/>
      <w:lvlJc w:val="left"/>
      <w:pPr>
        <w:ind w:left="1440" w:hanging="360"/>
      </w:pPr>
    </w:lvl>
    <w:lvl w:ilvl="2" w:tplc="074420F4" w:tentative="1">
      <w:start w:val="1"/>
      <w:numFmt w:val="lowerRoman"/>
      <w:lvlText w:val="%3."/>
      <w:lvlJc w:val="right"/>
      <w:pPr>
        <w:ind w:left="2160" w:hanging="180"/>
      </w:pPr>
    </w:lvl>
    <w:lvl w:ilvl="3" w:tplc="AD54FD50" w:tentative="1">
      <w:start w:val="1"/>
      <w:numFmt w:val="decimal"/>
      <w:lvlText w:val="%4."/>
      <w:lvlJc w:val="left"/>
      <w:pPr>
        <w:ind w:left="2880" w:hanging="360"/>
      </w:pPr>
    </w:lvl>
    <w:lvl w:ilvl="4" w:tplc="875C630C" w:tentative="1">
      <w:start w:val="1"/>
      <w:numFmt w:val="lowerLetter"/>
      <w:lvlText w:val="%5."/>
      <w:lvlJc w:val="left"/>
      <w:pPr>
        <w:ind w:left="3600" w:hanging="360"/>
      </w:pPr>
    </w:lvl>
    <w:lvl w:ilvl="5" w:tplc="4EFA2462" w:tentative="1">
      <w:start w:val="1"/>
      <w:numFmt w:val="lowerRoman"/>
      <w:lvlText w:val="%6."/>
      <w:lvlJc w:val="right"/>
      <w:pPr>
        <w:ind w:left="4320" w:hanging="180"/>
      </w:pPr>
    </w:lvl>
    <w:lvl w:ilvl="6" w:tplc="3280C040" w:tentative="1">
      <w:start w:val="1"/>
      <w:numFmt w:val="decimal"/>
      <w:lvlText w:val="%7."/>
      <w:lvlJc w:val="left"/>
      <w:pPr>
        <w:ind w:left="5040" w:hanging="360"/>
      </w:pPr>
    </w:lvl>
    <w:lvl w:ilvl="7" w:tplc="D13EB18A" w:tentative="1">
      <w:start w:val="1"/>
      <w:numFmt w:val="lowerLetter"/>
      <w:lvlText w:val="%8."/>
      <w:lvlJc w:val="left"/>
      <w:pPr>
        <w:ind w:left="5760" w:hanging="360"/>
      </w:pPr>
    </w:lvl>
    <w:lvl w:ilvl="8" w:tplc="95C8C4A4" w:tentative="1">
      <w:start w:val="1"/>
      <w:numFmt w:val="lowerRoman"/>
      <w:lvlText w:val="%9."/>
      <w:lvlJc w:val="right"/>
      <w:pPr>
        <w:ind w:left="6480" w:hanging="180"/>
      </w:pPr>
    </w:lvl>
  </w:abstractNum>
  <w:abstractNum w:abstractNumId="14">
    <w:nsid w:val="2B8B1D2F"/>
    <w:multiLevelType w:val="hybridMultilevel"/>
    <w:tmpl w:val="B008C014"/>
    <w:lvl w:ilvl="0" w:tplc="28A832B8">
      <w:start w:val="1"/>
      <w:numFmt w:val="bullet"/>
      <w:lvlText w:val=""/>
      <w:lvlJc w:val="left"/>
      <w:pPr>
        <w:ind w:left="720" w:hanging="360"/>
      </w:pPr>
      <w:rPr>
        <w:rFonts w:ascii="Symbol" w:hAnsi="Symbol" w:hint="default"/>
      </w:rPr>
    </w:lvl>
    <w:lvl w:ilvl="1" w:tplc="05AA9F48" w:tentative="1">
      <w:start w:val="1"/>
      <w:numFmt w:val="bullet"/>
      <w:lvlText w:val="o"/>
      <w:lvlJc w:val="left"/>
      <w:pPr>
        <w:ind w:left="1440" w:hanging="360"/>
      </w:pPr>
      <w:rPr>
        <w:rFonts w:ascii="Courier New" w:hAnsi="Courier New" w:cs="Courier New" w:hint="default"/>
      </w:rPr>
    </w:lvl>
    <w:lvl w:ilvl="2" w:tplc="3B98C302" w:tentative="1">
      <w:start w:val="1"/>
      <w:numFmt w:val="bullet"/>
      <w:lvlText w:val=""/>
      <w:lvlJc w:val="left"/>
      <w:pPr>
        <w:ind w:left="2160" w:hanging="360"/>
      </w:pPr>
      <w:rPr>
        <w:rFonts w:ascii="Wingdings" w:hAnsi="Wingdings" w:hint="default"/>
      </w:rPr>
    </w:lvl>
    <w:lvl w:ilvl="3" w:tplc="AFE0D9AC" w:tentative="1">
      <w:start w:val="1"/>
      <w:numFmt w:val="bullet"/>
      <w:lvlText w:val=""/>
      <w:lvlJc w:val="left"/>
      <w:pPr>
        <w:ind w:left="2880" w:hanging="360"/>
      </w:pPr>
      <w:rPr>
        <w:rFonts w:ascii="Symbol" w:hAnsi="Symbol" w:hint="default"/>
      </w:rPr>
    </w:lvl>
    <w:lvl w:ilvl="4" w:tplc="3C26E69A" w:tentative="1">
      <w:start w:val="1"/>
      <w:numFmt w:val="bullet"/>
      <w:lvlText w:val="o"/>
      <w:lvlJc w:val="left"/>
      <w:pPr>
        <w:ind w:left="3600" w:hanging="360"/>
      </w:pPr>
      <w:rPr>
        <w:rFonts w:ascii="Courier New" w:hAnsi="Courier New" w:cs="Courier New" w:hint="default"/>
      </w:rPr>
    </w:lvl>
    <w:lvl w:ilvl="5" w:tplc="432ECF56" w:tentative="1">
      <w:start w:val="1"/>
      <w:numFmt w:val="bullet"/>
      <w:lvlText w:val=""/>
      <w:lvlJc w:val="left"/>
      <w:pPr>
        <w:ind w:left="4320" w:hanging="360"/>
      </w:pPr>
      <w:rPr>
        <w:rFonts w:ascii="Wingdings" w:hAnsi="Wingdings" w:hint="default"/>
      </w:rPr>
    </w:lvl>
    <w:lvl w:ilvl="6" w:tplc="C41291FA" w:tentative="1">
      <w:start w:val="1"/>
      <w:numFmt w:val="bullet"/>
      <w:lvlText w:val=""/>
      <w:lvlJc w:val="left"/>
      <w:pPr>
        <w:ind w:left="5040" w:hanging="360"/>
      </w:pPr>
      <w:rPr>
        <w:rFonts w:ascii="Symbol" w:hAnsi="Symbol" w:hint="default"/>
      </w:rPr>
    </w:lvl>
    <w:lvl w:ilvl="7" w:tplc="B784C85A" w:tentative="1">
      <w:start w:val="1"/>
      <w:numFmt w:val="bullet"/>
      <w:lvlText w:val="o"/>
      <w:lvlJc w:val="left"/>
      <w:pPr>
        <w:ind w:left="5760" w:hanging="360"/>
      </w:pPr>
      <w:rPr>
        <w:rFonts w:ascii="Courier New" w:hAnsi="Courier New" w:cs="Courier New" w:hint="default"/>
      </w:rPr>
    </w:lvl>
    <w:lvl w:ilvl="8" w:tplc="BCFE0964" w:tentative="1">
      <w:start w:val="1"/>
      <w:numFmt w:val="bullet"/>
      <w:lvlText w:val=""/>
      <w:lvlJc w:val="left"/>
      <w:pPr>
        <w:ind w:left="6480" w:hanging="360"/>
      </w:pPr>
      <w:rPr>
        <w:rFonts w:ascii="Wingdings" w:hAnsi="Wingdings" w:hint="default"/>
      </w:rPr>
    </w:lvl>
  </w:abstractNum>
  <w:abstractNum w:abstractNumId="15">
    <w:nsid w:val="33BF5EA8"/>
    <w:multiLevelType w:val="hybridMultilevel"/>
    <w:tmpl w:val="5DCE0E00"/>
    <w:lvl w:ilvl="0" w:tplc="F7287542">
      <w:start w:val="1"/>
      <w:numFmt w:val="bullet"/>
      <w:lvlText w:val=""/>
      <w:lvlJc w:val="left"/>
      <w:pPr>
        <w:ind w:left="720" w:hanging="360"/>
      </w:pPr>
      <w:rPr>
        <w:rFonts w:ascii="Symbol" w:hAnsi="Symbol" w:hint="default"/>
      </w:rPr>
    </w:lvl>
    <w:lvl w:ilvl="1" w:tplc="F27AD96E" w:tentative="1">
      <w:start w:val="1"/>
      <w:numFmt w:val="bullet"/>
      <w:lvlText w:val="o"/>
      <w:lvlJc w:val="left"/>
      <w:pPr>
        <w:ind w:left="1440" w:hanging="360"/>
      </w:pPr>
      <w:rPr>
        <w:rFonts w:ascii="Courier New" w:hAnsi="Courier New" w:cs="Courier New" w:hint="default"/>
      </w:rPr>
    </w:lvl>
    <w:lvl w:ilvl="2" w:tplc="DC4AAFC2" w:tentative="1">
      <w:start w:val="1"/>
      <w:numFmt w:val="bullet"/>
      <w:lvlText w:val=""/>
      <w:lvlJc w:val="left"/>
      <w:pPr>
        <w:ind w:left="2160" w:hanging="360"/>
      </w:pPr>
      <w:rPr>
        <w:rFonts w:ascii="Wingdings" w:hAnsi="Wingdings" w:hint="default"/>
      </w:rPr>
    </w:lvl>
    <w:lvl w:ilvl="3" w:tplc="53205810" w:tentative="1">
      <w:start w:val="1"/>
      <w:numFmt w:val="bullet"/>
      <w:lvlText w:val=""/>
      <w:lvlJc w:val="left"/>
      <w:pPr>
        <w:ind w:left="2880" w:hanging="360"/>
      </w:pPr>
      <w:rPr>
        <w:rFonts w:ascii="Symbol" w:hAnsi="Symbol" w:hint="default"/>
      </w:rPr>
    </w:lvl>
    <w:lvl w:ilvl="4" w:tplc="D6785DC8" w:tentative="1">
      <w:start w:val="1"/>
      <w:numFmt w:val="bullet"/>
      <w:lvlText w:val="o"/>
      <w:lvlJc w:val="left"/>
      <w:pPr>
        <w:ind w:left="3600" w:hanging="360"/>
      </w:pPr>
      <w:rPr>
        <w:rFonts w:ascii="Courier New" w:hAnsi="Courier New" w:cs="Courier New" w:hint="default"/>
      </w:rPr>
    </w:lvl>
    <w:lvl w:ilvl="5" w:tplc="28440D3C" w:tentative="1">
      <w:start w:val="1"/>
      <w:numFmt w:val="bullet"/>
      <w:lvlText w:val=""/>
      <w:lvlJc w:val="left"/>
      <w:pPr>
        <w:ind w:left="4320" w:hanging="360"/>
      </w:pPr>
      <w:rPr>
        <w:rFonts w:ascii="Wingdings" w:hAnsi="Wingdings" w:hint="default"/>
      </w:rPr>
    </w:lvl>
    <w:lvl w:ilvl="6" w:tplc="FE080372" w:tentative="1">
      <w:start w:val="1"/>
      <w:numFmt w:val="bullet"/>
      <w:lvlText w:val=""/>
      <w:lvlJc w:val="left"/>
      <w:pPr>
        <w:ind w:left="5040" w:hanging="360"/>
      </w:pPr>
      <w:rPr>
        <w:rFonts w:ascii="Symbol" w:hAnsi="Symbol" w:hint="default"/>
      </w:rPr>
    </w:lvl>
    <w:lvl w:ilvl="7" w:tplc="7DCC6FDE" w:tentative="1">
      <w:start w:val="1"/>
      <w:numFmt w:val="bullet"/>
      <w:lvlText w:val="o"/>
      <w:lvlJc w:val="left"/>
      <w:pPr>
        <w:ind w:left="5760" w:hanging="360"/>
      </w:pPr>
      <w:rPr>
        <w:rFonts w:ascii="Courier New" w:hAnsi="Courier New" w:cs="Courier New" w:hint="default"/>
      </w:rPr>
    </w:lvl>
    <w:lvl w:ilvl="8" w:tplc="F63AB33A" w:tentative="1">
      <w:start w:val="1"/>
      <w:numFmt w:val="bullet"/>
      <w:lvlText w:val=""/>
      <w:lvlJc w:val="left"/>
      <w:pPr>
        <w:ind w:left="6480" w:hanging="360"/>
      </w:pPr>
      <w:rPr>
        <w:rFonts w:ascii="Wingdings" w:hAnsi="Wingdings" w:hint="default"/>
      </w:rPr>
    </w:lvl>
  </w:abstractNum>
  <w:abstractNum w:abstractNumId="16">
    <w:nsid w:val="35012790"/>
    <w:multiLevelType w:val="hybridMultilevel"/>
    <w:tmpl w:val="1174037E"/>
    <w:lvl w:ilvl="0" w:tplc="8CC4C3F8">
      <w:start w:val="1"/>
      <w:numFmt w:val="bullet"/>
      <w:lvlText w:val=""/>
      <w:lvlJc w:val="left"/>
      <w:pPr>
        <w:tabs>
          <w:tab w:val="num" w:pos="1080"/>
        </w:tabs>
        <w:ind w:left="1080" w:hanging="360"/>
      </w:pPr>
      <w:rPr>
        <w:rFonts w:ascii="Symbol" w:hAnsi="Symbol" w:hint="default"/>
      </w:rPr>
    </w:lvl>
    <w:lvl w:ilvl="1" w:tplc="B282A4C6" w:tentative="1">
      <w:start w:val="1"/>
      <w:numFmt w:val="bullet"/>
      <w:lvlText w:val="o"/>
      <w:lvlJc w:val="left"/>
      <w:pPr>
        <w:tabs>
          <w:tab w:val="num" w:pos="1800"/>
        </w:tabs>
        <w:ind w:left="1800" w:hanging="360"/>
      </w:pPr>
      <w:rPr>
        <w:rFonts w:ascii="Courier New" w:hAnsi="Courier New" w:cs="Courier New" w:hint="default"/>
      </w:rPr>
    </w:lvl>
    <w:lvl w:ilvl="2" w:tplc="B746B008" w:tentative="1">
      <w:start w:val="1"/>
      <w:numFmt w:val="bullet"/>
      <w:lvlText w:val=""/>
      <w:lvlJc w:val="left"/>
      <w:pPr>
        <w:tabs>
          <w:tab w:val="num" w:pos="2520"/>
        </w:tabs>
        <w:ind w:left="2520" w:hanging="360"/>
      </w:pPr>
      <w:rPr>
        <w:rFonts w:ascii="Wingdings" w:hAnsi="Wingdings" w:hint="default"/>
      </w:rPr>
    </w:lvl>
    <w:lvl w:ilvl="3" w:tplc="D89090AA" w:tentative="1">
      <w:start w:val="1"/>
      <w:numFmt w:val="bullet"/>
      <w:lvlText w:val=""/>
      <w:lvlJc w:val="left"/>
      <w:pPr>
        <w:tabs>
          <w:tab w:val="num" w:pos="3240"/>
        </w:tabs>
        <w:ind w:left="3240" w:hanging="360"/>
      </w:pPr>
      <w:rPr>
        <w:rFonts w:ascii="Symbol" w:hAnsi="Symbol" w:hint="default"/>
      </w:rPr>
    </w:lvl>
    <w:lvl w:ilvl="4" w:tplc="4EA68ADA" w:tentative="1">
      <w:start w:val="1"/>
      <w:numFmt w:val="bullet"/>
      <w:lvlText w:val="o"/>
      <w:lvlJc w:val="left"/>
      <w:pPr>
        <w:tabs>
          <w:tab w:val="num" w:pos="3960"/>
        </w:tabs>
        <w:ind w:left="3960" w:hanging="360"/>
      </w:pPr>
      <w:rPr>
        <w:rFonts w:ascii="Courier New" w:hAnsi="Courier New" w:cs="Courier New" w:hint="default"/>
      </w:rPr>
    </w:lvl>
    <w:lvl w:ilvl="5" w:tplc="645A4810" w:tentative="1">
      <w:start w:val="1"/>
      <w:numFmt w:val="bullet"/>
      <w:lvlText w:val=""/>
      <w:lvlJc w:val="left"/>
      <w:pPr>
        <w:tabs>
          <w:tab w:val="num" w:pos="4680"/>
        </w:tabs>
        <w:ind w:left="4680" w:hanging="360"/>
      </w:pPr>
      <w:rPr>
        <w:rFonts w:ascii="Wingdings" w:hAnsi="Wingdings" w:hint="default"/>
      </w:rPr>
    </w:lvl>
    <w:lvl w:ilvl="6" w:tplc="057E12E6" w:tentative="1">
      <w:start w:val="1"/>
      <w:numFmt w:val="bullet"/>
      <w:lvlText w:val=""/>
      <w:lvlJc w:val="left"/>
      <w:pPr>
        <w:tabs>
          <w:tab w:val="num" w:pos="5400"/>
        </w:tabs>
        <w:ind w:left="5400" w:hanging="360"/>
      </w:pPr>
      <w:rPr>
        <w:rFonts w:ascii="Symbol" w:hAnsi="Symbol" w:hint="default"/>
      </w:rPr>
    </w:lvl>
    <w:lvl w:ilvl="7" w:tplc="4426B510" w:tentative="1">
      <w:start w:val="1"/>
      <w:numFmt w:val="bullet"/>
      <w:lvlText w:val="o"/>
      <w:lvlJc w:val="left"/>
      <w:pPr>
        <w:tabs>
          <w:tab w:val="num" w:pos="6120"/>
        </w:tabs>
        <w:ind w:left="6120" w:hanging="360"/>
      </w:pPr>
      <w:rPr>
        <w:rFonts w:ascii="Courier New" w:hAnsi="Courier New" w:cs="Courier New" w:hint="default"/>
      </w:rPr>
    </w:lvl>
    <w:lvl w:ilvl="8" w:tplc="D188F1D6" w:tentative="1">
      <w:start w:val="1"/>
      <w:numFmt w:val="bullet"/>
      <w:lvlText w:val=""/>
      <w:lvlJc w:val="left"/>
      <w:pPr>
        <w:tabs>
          <w:tab w:val="num" w:pos="6840"/>
        </w:tabs>
        <w:ind w:left="6840" w:hanging="360"/>
      </w:pPr>
      <w:rPr>
        <w:rFonts w:ascii="Wingdings" w:hAnsi="Wingdings" w:hint="default"/>
      </w:rPr>
    </w:lvl>
  </w:abstractNum>
  <w:abstractNum w:abstractNumId="17">
    <w:nsid w:val="38717D78"/>
    <w:multiLevelType w:val="hybridMultilevel"/>
    <w:tmpl w:val="822692BE"/>
    <w:lvl w:ilvl="0" w:tplc="8368C23A">
      <w:start w:val="1"/>
      <w:numFmt w:val="bullet"/>
      <w:lvlText w:val=""/>
      <w:lvlJc w:val="left"/>
      <w:pPr>
        <w:tabs>
          <w:tab w:val="num" w:pos="1080"/>
        </w:tabs>
        <w:ind w:left="1080" w:hanging="360"/>
      </w:pPr>
      <w:rPr>
        <w:rFonts w:ascii="Symbol" w:hAnsi="Symbol" w:hint="default"/>
      </w:rPr>
    </w:lvl>
    <w:lvl w:ilvl="1" w:tplc="BA525012" w:tentative="1">
      <w:start w:val="1"/>
      <w:numFmt w:val="bullet"/>
      <w:lvlText w:val="o"/>
      <w:lvlJc w:val="left"/>
      <w:pPr>
        <w:tabs>
          <w:tab w:val="num" w:pos="1800"/>
        </w:tabs>
        <w:ind w:left="1800" w:hanging="360"/>
      </w:pPr>
      <w:rPr>
        <w:rFonts w:ascii="Courier New" w:hAnsi="Courier New" w:cs="Courier New" w:hint="default"/>
      </w:rPr>
    </w:lvl>
    <w:lvl w:ilvl="2" w:tplc="32AC7BCA" w:tentative="1">
      <w:start w:val="1"/>
      <w:numFmt w:val="bullet"/>
      <w:lvlText w:val=""/>
      <w:lvlJc w:val="left"/>
      <w:pPr>
        <w:tabs>
          <w:tab w:val="num" w:pos="2520"/>
        </w:tabs>
        <w:ind w:left="2520" w:hanging="360"/>
      </w:pPr>
      <w:rPr>
        <w:rFonts w:ascii="Wingdings" w:hAnsi="Wingdings" w:hint="default"/>
      </w:rPr>
    </w:lvl>
    <w:lvl w:ilvl="3" w:tplc="5AA84130" w:tentative="1">
      <w:start w:val="1"/>
      <w:numFmt w:val="bullet"/>
      <w:lvlText w:val=""/>
      <w:lvlJc w:val="left"/>
      <w:pPr>
        <w:tabs>
          <w:tab w:val="num" w:pos="3240"/>
        </w:tabs>
        <w:ind w:left="3240" w:hanging="360"/>
      </w:pPr>
      <w:rPr>
        <w:rFonts w:ascii="Symbol" w:hAnsi="Symbol" w:hint="default"/>
      </w:rPr>
    </w:lvl>
    <w:lvl w:ilvl="4" w:tplc="2BA48332" w:tentative="1">
      <w:start w:val="1"/>
      <w:numFmt w:val="bullet"/>
      <w:lvlText w:val="o"/>
      <w:lvlJc w:val="left"/>
      <w:pPr>
        <w:tabs>
          <w:tab w:val="num" w:pos="3960"/>
        </w:tabs>
        <w:ind w:left="3960" w:hanging="360"/>
      </w:pPr>
      <w:rPr>
        <w:rFonts w:ascii="Courier New" w:hAnsi="Courier New" w:cs="Courier New" w:hint="default"/>
      </w:rPr>
    </w:lvl>
    <w:lvl w:ilvl="5" w:tplc="744AB6EE" w:tentative="1">
      <w:start w:val="1"/>
      <w:numFmt w:val="bullet"/>
      <w:lvlText w:val=""/>
      <w:lvlJc w:val="left"/>
      <w:pPr>
        <w:tabs>
          <w:tab w:val="num" w:pos="4680"/>
        </w:tabs>
        <w:ind w:left="4680" w:hanging="360"/>
      </w:pPr>
      <w:rPr>
        <w:rFonts w:ascii="Wingdings" w:hAnsi="Wingdings" w:hint="default"/>
      </w:rPr>
    </w:lvl>
    <w:lvl w:ilvl="6" w:tplc="81F87C28" w:tentative="1">
      <w:start w:val="1"/>
      <w:numFmt w:val="bullet"/>
      <w:lvlText w:val=""/>
      <w:lvlJc w:val="left"/>
      <w:pPr>
        <w:tabs>
          <w:tab w:val="num" w:pos="5400"/>
        </w:tabs>
        <w:ind w:left="5400" w:hanging="360"/>
      </w:pPr>
      <w:rPr>
        <w:rFonts w:ascii="Symbol" w:hAnsi="Symbol" w:hint="default"/>
      </w:rPr>
    </w:lvl>
    <w:lvl w:ilvl="7" w:tplc="6D26AC42" w:tentative="1">
      <w:start w:val="1"/>
      <w:numFmt w:val="bullet"/>
      <w:lvlText w:val="o"/>
      <w:lvlJc w:val="left"/>
      <w:pPr>
        <w:tabs>
          <w:tab w:val="num" w:pos="6120"/>
        </w:tabs>
        <w:ind w:left="6120" w:hanging="360"/>
      </w:pPr>
      <w:rPr>
        <w:rFonts w:ascii="Courier New" w:hAnsi="Courier New" w:cs="Courier New" w:hint="default"/>
      </w:rPr>
    </w:lvl>
    <w:lvl w:ilvl="8" w:tplc="F92229FC" w:tentative="1">
      <w:start w:val="1"/>
      <w:numFmt w:val="bullet"/>
      <w:lvlText w:val=""/>
      <w:lvlJc w:val="left"/>
      <w:pPr>
        <w:tabs>
          <w:tab w:val="num" w:pos="6840"/>
        </w:tabs>
        <w:ind w:left="6840" w:hanging="360"/>
      </w:pPr>
      <w:rPr>
        <w:rFonts w:ascii="Wingdings" w:hAnsi="Wingdings" w:hint="default"/>
      </w:rPr>
    </w:lvl>
  </w:abstractNum>
  <w:abstractNum w:abstractNumId="18">
    <w:nsid w:val="389622CD"/>
    <w:multiLevelType w:val="hybridMultilevel"/>
    <w:tmpl w:val="E6504A64"/>
    <w:lvl w:ilvl="0" w:tplc="C3CC10D2">
      <w:start w:val="1"/>
      <w:numFmt w:val="decimal"/>
      <w:lvlText w:val="%1."/>
      <w:lvlJc w:val="left"/>
      <w:pPr>
        <w:ind w:left="720" w:hanging="360"/>
      </w:pPr>
      <w:rPr>
        <w:rFonts w:hint="default"/>
      </w:rPr>
    </w:lvl>
    <w:lvl w:ilvl="1" w:tplc="C97666A4" w:tentative="1">
      <w:start w:val="1"/>
      <w:numFmt w:val="lowerLetter"/>
      <w:lvlText w:val="%2."/>
      <w:lvlJc w:val="left"/>
      <w:pPr>
        <w:ind w:left="1440" w:hanging="360"/>
      </w:pPr>
    </w:lvl>
    <w:lvl w:ilvl="2" w:tplc="220A2D06" w:tentative="1">
      <w:start w:val="1"/>
      <w:numFmt w:val="lowerRoman"/>
      <w:lvlText w:val="%3."/>
      <w:lvlJc w:val="right"/>
      <w:pPr>
        <w:ind w:left="2160" w:hanging="180"/>
      </w:pPr>
    </w:lvl>
    <w:lvl w:ilvl="3" w:tplc="BCAA3F08" w:tentative="1">
      <w:start w:val="1"/>
      <w:numFmt w:val="decimal"/>
      <w:lvlText w:val="%4."/>
      <w:lvlJc w:val="left"/>
      <w:pPr>
        <w:ind w:left="2880" w:hanging="360"/>
      </w:pPr>
    </w:lvl>
    <w:lvl w:ilvl="4" w:tplc="6D305782" w:tentative="1">
      <w:start w:val="1"/>
      <w:numFmt w:val="lowerLetter"/>
      <w:lvlText w:val="%5."/>
      <w:lvlJc w:val="left"/>
      <w:pPr>
        <w:ind w:left="3600" w:hanging="360"/>
      </w:pPr>
    </w:lvl>
    <w:lvl w:ilvl="5" w:tplc="8DDCD8D8" w:tentative="1">
      <w:start w:val="1"/>
      <w:numFmt w:val="lowerRoman"/>
      <w:lvlText w:val="%6."/>
      <w:lvlJc w:val="right"/>
      <w:pPr>
        <w:ind w:left="4320" w:hanging="180"/>
      </w:pPr>
    </w:lvl>
    <w:lvl w:ilvl="6" w:tplc="8B6E5FBA" w:tentative="1">
      <w:start w:val="1"/>
      <w:numFmt w:val="decimal"/>
      <w:lvlText w:val="%7."/>
      <w:lvlJc w:val="left"/>
      <w:pPr>
        <w:ind w:left="5040" w:hanging="360"/>
      </w:pPr>
    </w:lvl>
    <w:lvl w:ilvl="7" w:tplc="D9FC305A" w:tentative="1">
      <w:start w:val="1"/>
      <w:numFmt w:val="lowerLetter"/>
      <w:lvlText w:val="%8."/>
      <w:lvlJc w:val="left"/>
      <w:pPr>
        <w:ind w:left="5760" w:hanging="360"/>
      </w:pPr>
    </w:lvl>
    <w:lvl w:ilvl="8" w:tplc="339A2C28" w:tentative="1">
      <w:start w:val="1"/>
      <w:numFmt w:val="lowerRoman"/>
      <w:lvlText w:val="%9."/>
      <w:lvlJc w:val="right"/>
      <w:pPr>
        <w:ind w:left="6480" w:hanging="180"/>
      </w:pPr>
    </w:lvl>
  </w:abstractNum>
  <w:abstractNum w:abstractNumId="19">
    <w:nsid w:val="3BAC71EC"/>
    <w:multiLevelType w:val="hybridMultilevel"/>
    <w:tmpl w:val="1B247EC2"/>
    <w:lvl w:ilvl="0" w:tplc="1BD29560">
      <w:start w:val="1"/>
      <w:numFmt w:val="decimal"/>
      <w:lvlText w:val="%1."/>
      <w:lvlJc w:val="left"/>
      <w:pPr>
        <w:ind w:left="720" w:hanging="360"/>
      </w:pPr>
      <w:rPr>
        <w:rFonts w:asciiTheme="minorHAnsi" w:eastAsiaTheme="minorHAnsi" w:hAnsiTheme="minorHAnsi" w:cstheme="minorBidi" w:hint="default"/>
        <w:b w:val="0"/>
        <w:sz w:val="22"/>
      </w:rPr>
    </w:lvl>
    <w:lvl w:ilvl="1" w:tplc="23165178" w:tentative="1">
      <w:start w:val="1"/>
      <w:numFmt w:val="lowerLetter"/>
      <w:lvlText w:val="%2."/>
      <w:lvlJc w:val="left"/>
      <w:pPr>
        <w:ind w:left="1440" w:hanging="360"/>
      </w:pPr>
    </w:lvl>
    <w:lvl w:ilvl="2" w:tplc="C6DA2D96" w:tentative="1">
      <w:start w:val="1"/>
      <w:numFmt w:val="lowerRoman"/>
      <w:lvlText w:val="%3."/>
      <w:lvlJc w:val="right"/>
      <w:pPr>
        <w:ind w:left="2160" w:hanging="180"/>
      </w:pPr>
    </w:lvl>
    <w:lvl w:ilvl="3" w:tplc="399A41D2" w:tentative="1">
      <w:start w:val="1"/>
      <w:numFmt w:val="decimal"/>
      <w:lvlText w:val="%4."/>
      <w:lvlJc w:val="left"/>
      <w:pPr>
        <w:ind w:left="2880" w:hanging="360"/>
      </w:pPr>
    </w:lvl>
    <w:lvl w:ilvl="4" w:tplc="67BC1B84" w:tentative="1">
      <w:start w:val="1"/>
      <w:numFmt w:val="lowerLetter"/>
      <w:lvlText w:val="%5."/>
      <w:lvlJc w:val="left"/>
      <w:pPr>
        <w:ind w:left="3600" w:hanging="360"/>
      </w:pPr>
    </w:lvl>
    <w:lvl w:ilvl="5" w:tplc="DBFA82E0" w:tentative="1">
      <w:start w:val="1"/>
      <w:numFmt w:val="lowerRoman"/>
      <w:lvlText w:val="%6."/>
      <w:lvlJc w:val="right"/>
      <w:pPr>
        <w:ind w:left="4320" w:hanging="180"/>
      </w:pPr>
    </w:lvl>
    <w:lvl w:ilvl="6" w:tplc="6A3C20B6" w:tentative="1">
      <w:start w:val="1"/>
      <w:numFmt w:val="decimal"/>
      <w:lvlText w:val="%7."/>
      <w:lvlJc w:val="left"/>
      <w:pPr>
        <w:ind w:left="5040" w:hanging="360"/>
      </w:pPr>
    </w:lvl>
    <w:lvl w:ilvl="7" w:tplc="5C92A822" w:tentative="1">
      <w:start w:val="1"/>
      <w:numFmt w:val="lowerLetter"/>
      <w:lvlText w:val="%8."/>
      <w:lvlJc w:val="left"/>
      <w:pPr>
        <w:ind w:left="5760" w:hanging="360"/>
      </w:pPr>
    </w:lvl>
    <w:lvl w:ilvl="8" w:tplc="A3B85914" w:tentative="1">
      <w:start w:val="1"/>
      <w:numFmt w:val="lowerRoman"/>
      <w:lvlText w:val="%9."/>
      <w:lvlJc w:val="right"/>
      <w:pPr>
        <w:ind w:left="6480" w:hanging="180"/>
      </w:pPr>
    </w:lvl>
  </w:abstractNum>
  <w:abstractNum w:abstractNumId="20">
    <w:nsid w:val="3E0F73E3"/>
    <w:multiLevelType w:val="hybridMultilevel"/>
    <w:tmpl w:val="2A28BBEA"/>
    <w:lvl w:ilvl="0" w:tplc="1BE4593C">
      <w:start w:val="1"/>
      <w:numFmt w:val="bullet"/>
      <w:lvlText w:val=""/>
      <w:lvlJc w:val="left"/>
      <w:pPr>
        <w:tabs>
          <w:tab w:val="num" w:pos="1080"/>
        </w:tabs>
        <w:ind w:left="1080" w:hanging="360"/>
      </w:pPr>
      <w:rPr>
        <w:rFonts w:ascii="Symbol" w:hAnsi="Symbol" w:hint="default"/>
      </w:rPr>
    </w:lvl>
    <w:lvl w:ilvl="1" w:tplc="CA301108" w:tentative="1">
      <w:start w:val="1"/>
      <w:numFmt w:val="bullet"/>
      <w:lvlText w:val="o"/>
      <w:lvlJc w:val="left"/>
      <w:pPr>
        <w:tabs>
          <w:tab w:val="num" w:pos="1800"/>
        </w:tabs>
        <w:ind w:left="1800" w:hanging="360"/>
      </w:pPr>
      <w:rPr>
        <w:rFonts w:ascii="Courier New" w:hAnsi="Courier New" w:cs="Courier New" w:hint="default"/>
      </w:rPr>
    </w:lvl>
    <w:lvl w:ilvl="2" w:tplc="9E94007A" w:tentative="1">
      <w:start w:val="1"/>
      <w:numFmt w:val="bullet"/>
      <w:lvlText w:val=""/>
      <w:lvlJc w:val="left"/>
      <w:pPr>
        <w:tabs>
          <w:tab w:val="num" w:pos="2520"/>
        </w:tabs>
        <w:ind w:left="2520" w:hanging="360"/>
      </w:pPr>
      <w:rPr>
        <w:rFonts w:ascii="Wingdings" w:hAnsi="Wingdings" w:hint="default"/>
      </w:rPr>
    </w:lvl>
    <w:lvl w:ilvl="3" w:tplc="C8A4B3BA" w:tentative="1">
      <w:start w:val="1"/>
      <w:numFmt w:val="bullet"/>
      <w:lvlText w:val=""/>
      <w:lvlJc w:val="left"/>
      <w:pPr>
        <w:tabs>
          <w:tab w:val="num" w:pos="3240"/>
        </w:tabs>
        <w:ind w:left="3240" w:hanging="360"/>
      </w:pPr>
      <w:rPr>
        <w:rFonts w:ascii="Symbol" w:hAnsi="Symbol" w:hint="default"/>
      </w:rPr>
    </w:lvl>
    <w:lvl w:ilvl="4" w:tplc="635E8778" w:tentative="1">
      <w:start w:val="1"/>
      <w:numFmt w:val="bullet"/>
      <w:lvlText w:val="o"/>
      <w:lvlJc w:val="left"/>
      <w:pPr>
        <w:tabs>
          <w:tab w:val="num" w:pos="3960"/>
        </w:tabs>
        <w:ind w:left="3960" w:hanging="360"/>
      </w:pPr>
      <w:rPr>
        <w:rFonts w:ascii="Courier New" w:hAnsi="Courier New" w:cs="Courier New" w:hint="default"/>
      </w:rPr>
    </w:lvl>
    <w:lvl w:ilvl="5" w:tplc="8CFAFF1C" w:tentative="1">
      <w:start w:val="1"/>
      <w:numFmt w:val="bullet"/>
      <w:lvlText w:val=""/>
      <w:lvlJc w:val="left"/>
      <w:pPr>
        <w:tabs>
          <w:tab w:val="num" w:pos="4680"/>
        </w:tabs>
        <w:ind w:left="4680" w:hanging="360"/>
      </w:pPr>
      <w:rPr>
        <w:rFonts w:ascii="Wingdings" w:hAnsi="Wingdings" w:hint="default"/>
      </w:rPr>
    </w:lvl>
    <w:lvl w:ilvl="6" w:tplc="9B34BAD8" w:tentative="1">
      <w:start w:val="1"/>
      <w:numFmt w:val="bullet"/>
      <w:lvlText w:val=""/>
      <w:lvlJc w:val="left"/>
      <w:pPr>
        <w:tabs>
          <w:tab w:val="num" w:pos="5400"/>
        </w:tabs>
        <w:ind w:left="5400" w:hanging="360"/>
      </w:pPr>
      <w:rPr>
        <w:rFonts w:ascii="Symbol" w:hAnsi="Symbol" w:hint="default"/>
      </w:rPr>
    </w:lvl>
    <w:lvl w:ilvl="7" w:tplc="827400E2" w:tentative="1">
      <w:start w:val="1"/>
      <w:numFmt w:val="bullet"/>
      <w:lvlText w:val="o"/>
      <w:lvlJc w:val="left"/>
      <w:pPr>
        <w:tabs>
          <w:tab w:val="num" w:pos="6120"/>
        </w:tabs>
        <w:ind w:left="6120" w:hanging="360"/>
      </w:pPr>
      <w:rPr>
        <w:rFonts w:ascii="Courier New" w:hAnsi="Courier New" w:cs="Courier New" w:hint="default"/>
      </w:rPr>
    </w:lvl>
    <w:lvl w:ilvl="8" w:tplc="27FAE940" w:tentative="1">
      <w:start w:val="1"/>
      <w:numFmt w:val="bullet"/>
      <w:lvlText w:val=""/>
      <w:lvlJc w:val="left"/>
      <w:pPr>
        <w:tabs>
          <w:tab w:val="num" w:pos="6840"/>
        </w:tabs>
        <w:ind w:left="6840" w:hanging="360"/>
      </w:pPr>
      <w:rPr>
        <w:rFonts w:ascii="Wingdings" w:hAnsi="Wingdings" w:hint="default"/>
      </w:rPr>
    </w:lvl>
  </w:abstractNum>
  <w:abstractNum w:abstractNumId="21">
    <w:nsid w:val="3E66197E"/>
    <w:multiLevelType w:val="hybridMultilevel"/>
    <w:tmpl w:val="1E424524"/>
    <w:lvl w:ilvl="0" w:tplc="16843D22">
      <w:start w:val="1"/>
      <w:numFmt w:val="decimal"/>
      <w:lvlText w:val="%1."/>
      <w:lvlJc w:val="left"/>
      <w:pPr>
        <w:ind w:left="720" w:hanging="360"/>
      </w:pPr>
      <w:rPr>
        <w:rFonts w:hint="default"/>
      </w:rPr>
    </w:lvl>
    <w:lvl w:ilvl="1" w:tplc="C8702374" w:tentative="1">
      <w:start w:val="1"/>
      <w:numFmt w:val="lowerLetter"/>
      <w:lvlText w:val="%2."/>
      <w:lvlJc w:val="left"/>
      <w:pPr>
        <w:ind w:left="1440" w:hanging="360"/>
      </w:pPr>
    </w:lvl>
    <w:lvl w:ilvl="2" w:tplc="806ADF84" w:tentative="1">
      <w:start w:val="1"/>
      <w:numFmt w:val="lowerRoman"/>
      <w:lvlText w:val="%3."/>
      <w:lvlJc w:val="right"/>
      <w:pPr>
        <w:ind w:left="2160" w:hanging="180"/>
      </w:pPr>
    </w:lvl>
    <w:lvl w:ilvl="3" w:tplc="8F38E624" w:tentative="1">
      <w:start w:val="1"/>
      <w:numFmt w:val="decimal"/>
      <w:lvlText w:val="%4."/>
      <w:lvlJc w:val="left"/>
      <w:pPr>
        <w:ind w:left="2880" w:hanging="360"/>
      </w:pPr>
    </w:lvl>
    <w:lvl w:ilvl="4" w:tplc="AA24A8E4" w:tentative="1">
      <w:start w:val="1"/>
      <w:numFmt w:val="lowerLetter"/>
      <w:lvlText w:val="%5."/>
      <w:lvlJc w:val="left"/>
      <w:pPr>
        <w:ind w:left="3600" w:hanging="360"/>
      </w:pPr>
    </w:lvl>
    <w:lvl w:ilvl="5" w:tplc="B7FCD1C2" w:tentative="1">
      <w:start w:val="1"/>
      <w:numFmt w:val="lowerRoman"/>
      <w:lvlText w:val="%6."/>
      <w:lvlJc w:val="right"/>
      <w:pPr>
        <w:ind w:left="4320" w:hanging="180"/>
      </w:pPr>
    </w:lvl>
    <w:lvl w:ilvl="6" w:tplc="BF68701A" w:tentative="1">
      <w:start w:val="1"/>
      <w:numFmt w:val="decimal"/>
      <w:lvlText w:val="%7."/>
      <w:lvlJc w:val="left"/>
      <w:pPr>
        <w:ind w:left="5040" w:hanging="360"/>
      </w:pPr>
    </w:lvl>
    <w:lvl w:ilvl="7" w:tplc="F2C4FBB4" w:tentative="1">
      <w:start w:val="1"/>
      <w:numFmt w:val="lowerLetter"/>
      <w:lvlText w:val="%8."/>
      <w:lvlJc w:val="left"/>
      <w:pPr>
        <w:ind w:left="5760" w:hanging="360"/>
      </w:pPr>
    </w:lvl>
    <w:lvl w:ilvl="8" w:tplc="CD2EFB5A" w:tentative="1">
      <w:start w:val="1"/>
      <w:numFmt w:val="lowerRoman"/>
      <w:lvlText w:val="%9."/>
      <w:lvlJc w:val="right"/>
      <w:pPr>
        <w:ind w:left="6480" w:hanging="180"/>
      </w:pPr>
    </w:lvl>
  </w:abstractNum>
  <w:abstractNum w:abstractNumId="22">
    <w:nsid w:val="3EA87738"/>
    <w:multiLevelType w:val="hybridMultilevel"/>
    <w:tmpl w:val="07EEAC78"/>
    <w:lvl w:ilvl="0" w:tplc="9708A57E">
      <w:start w:val="1"/>
      <w:numFmt w:val="bullet"/>
      <w:lvlText w:val=""/>
      <w:lvlJc w:val="left"/>
      <w:pPr>
        <w:tabs>
          <w:tab w:val="num" w:pos="1080"/>
        </w:tabs>
        <w:ind w:left="1080" w:hanging="360"/>
      </w:pPr>
      <w:rPr>
        <w:rFonts w:ascii="Symbol" w:hAnsi="Symbol" w:hint="default"/>
      </w:rPr>
    </w:lvl>
    <w:lvl w:ilvl="1" w:tplc="7E94630E" w:tentative="1">
      <w:start w:val="1"/>
      <w:numFmt w:val="bullet"/>
      <w:lvlText w:val="o"/>
      <w:lvlJc w:val="left"/>
      <w:pPr>
        <w:tabs>
          <w:tab w:val="num" w:pos="1800"/>
        </w:tabs>
        <w:ind w:left="1800" w:hanging="360"/>
      </w:pPr>
      <w:rPr>
        <w:rFonts w:ascii="Courier New" w:hAnsi="Courier New" w:cs="Courier New" w:hint="default"/>
      </w:rPr>
    </w:lvl>
    <w:lvl w:ilvl="2" w:tplc="87D80726" w:tentative="1">
      <w:start w:val="1"/>
      <w:numFmt w:val="bullet"/>
      <w:lvlText w:val=""/>
      <w:lvlJc w:val="left"/>
      <w:pPr>
        <w:tabs>
          <w:tab w:val="num" w:pos="2520"/>
        </w:tabs>
        <w:ind w:left="2520" w:hanging="360"/>
      </w:pPr>
      <w:rPr>
        <w:rFonts w:ascii="Wingdings" w:hAnsi="Wingdings" w:hint="default"/>
      </w:rPr>
    </w:lvl>
    <w:lvl w:ilvl="3" w:tplc="7DE2E64C" w:tentative="1">
      <w:start w:val="1"/>
      <w:numFmt w:val="bullet"/>
      <w:lvlText w:val=""/>
      <w:lvlJc w:val="left"/>
      <w:pPr>
        <w:tabs>
          <w:tab w:val="num" w:pos="3240"/>
        </w:tabs>
        <w:ind w:left="3240" w:hanging="360"/>
      </w:pPr>
      <w:rPr>
        <w:rFonts w:ascii="Symbol" w:hAnsi="Symbol" w:hint="default"/>
      </w:rPr>
    </w:lvl>
    <w:lvl w:ilvl="4" w:tplc="7C1EF0F2" w:tentative="1">
      <w:start w:val="1"/>
      <w:numFmt w:val="bullet"/>
      <w:lvlText w:val="o"/>
      <w:lvlJc w:val="left"/>
      <w:pPr>
        <w:tabs>
          <w:tab w:val="num" w:pos="3960"/>
        </w:tabs>
        <w:ind w:left="3960" w:hanging="360"/>
      </w:pPr>
      <w:rPr>
        <w:rFonts w:ascii="Courier New" w:hAnsi="Courier New" w:cs="Courier New" w:hint="default"/>
      </w:rPr>
    </w:lvl>
    <w:lvl w:ilvl="5" w:tplc="1D943FB6" w:tentative="1">
      <w:start w:val="1"/>
      <w:numFmt w:val="bullet"/>
      <w:lvlText w:val=""/>
      <w:lvlJc w:val="left"/>
      <w:pPr>
        <w:tabs>
          <w:tab w:val="num" w:pos="4680"/>
        </w:tabs>
        <w:ind w:left="4680" w:hanging="360"/>
      </w:pPr>
      <w:rPr>
        <w:rFonts w:ascii="Wingdings" w:hAnsi="Wingdings" w:hint="default"/>
      </w:rPr>
    </w:lvl>
    <w:lvl w:ilvl="6" w:tplc="A840499E" w:tentative="1">
      <w:start w:val="1"/>
      <w:numFmt w:val="bullet"/>
      <w:lvlText w:val=""/>
      <w:lvlJc w:val="left"/>
      <w:pPr>
        <w:tabs>
          <w:tab w:val="num" w:pos="5400"/>
        </w:tabs>
        <w:ind w:left="5400" w:hanging="360"/>
      </w:pPr>
      <w:rPr>
        <w:rFonts w:ascii="Symbol" w:hAnsi="Symbol" w:hint="default"/>
      </w:rPr>
    </w:lvl>
    <w:lvl w:ilvl="7" w:tplc="B69ACF1E" w:tentative="1">
      <w:start w:val="1"/>
      <w:numFmt w:val="bullet"/>
      <w:lvlText w:val="o"/>
      <w:lvlJc w:val="left"/>
      <w:pPr>
        <w:tabs>
          <w:tab w:val="num" w:pos="6120"/>
        </w:tabs>
        <w:ind w:left="6120" w:hanging="360"/>
      </w:pPr>
      <w:rPr>
        <w:rFonts w:ascii="Courier New" w:hAnsi="Courier New" w:cs="Courier New" w:hint="default"/>
      </w:rPr>
    </w:lvl>
    <w:lvl w:ilvl="8" w:tplc="2C96D400" w:tentative="1">
      <w:start w:val="1"/>
      <w:numFmt w:val="bullet"/>
      <w:lvlText w:val=""/>
      <w:lvlJc w:val="left"/>
      <w:pPr>
        <w:tabs>
          <w:tab w:val="num" w:pos="6840"/>
        </w:tabs>
        <w:ind w:left="6840" w:hanging="360"/>
      </w:pPr>
      <w:rPr>
        <w:rFonts w:ascii="Wingdings" w:hAnsi="Wingdings" w:hint="default"/>
      </w:rPr>
    </w:lvl>
  </w:abstractNum>
  <w:abstractNum w:abstractNumId="23">
    <w:nsid w:val="446C14F5"/>
    <w:multiLevelType w:val="hybridMultilevel"/>
    <w:tmpl w:val="5C5249FA"/>
    <w:lvl w:ilvl="0" w:tplc="A10CFC36">
      <w:start w:val="1"/>
      <w:numFmt w:val="bullet"/>
      <w:lvlText w:val=""/>
      <w:lvlJc w:val="left"/>
      <w:pPr>
        <w:ind w:left="720" w:hanging="360"/>
      </w:pPr>
      <w:rPr>
        <w:rFonts w:ascii="Symbol" w:hAnsi="Symbol" w:hint="default"/>
      </w:rPr>
    </w:lvl>
    <w:lvl w:ilvl="1" w:tplc="3450479E" w:tentative="1">
      <w:start w:val="1"/>
      <w:numFmt w:val="bullet"/>
      <w:lvlText w:val="o"/>
      <w:lvlJc w:val="left"/>
      <w:pPr>
        <w:ind w:left="1440" w:hanging="360"/>
      </w:pPr>
      <w:rPr>
        <w:rFonts w:ascii="Courier New" w:hAnsi="Courier New" w:cs="Courier New" w:hint="default"/>
      </w:rPr>
    </w:lvl>
    <w:lvl w:ilvl="2" w:tplc="0EDEA974" w:tentative="1">
      <w:start w:val="1"/>
      <w:numFmt w:val="bullet"/>
      <w:lvlText w:val=""/>
      <w:lvlJc w:val="left"/>
      <w:pPr>
        <w:ind w:left="2160" w:hanging="360"/>
      </w:pPr>
      <w:rPr>
        <w:rFonts w:ascii="Wingdings" w:hAnsi="Wingdings" w:hint="default"/>
      </w:rPr>
    </w:lvl>
    <w:lvl w:ilvl="3" w:tplc="4C408ED0" w:tentative="1">
      <w:start w:val="1"/>
      <w:numFmt w:val="bullet"/>
      <w:lvlText w:val=""/>
      <w:lvlJc w:val="left"/>
      <w:pPr>
        <w:ind w:left="2880" w:hanging="360"/>
      </w:pPr>
      <w:rPr>
        <w:rFonts w:ascii="Symbol" w:hAnsi="Symbol" w:hint="default"/>
      </w:rPr>
    </w:lvl>
    <w:lvl w:ilvl="4" w:tplc="29E0C63A" w:tentative="1">
      <w:start w:val="1"/>
      <w:numFmt w:val="bullet"/>
      <w:lvlText w:val="o"/>
      <w:lvlJc w:val="left"/>
      <w:pPr>
        <w:ind w:left="3600" w:hanging="360"/>
      </w:pPr>
      <w:rPr>
        <w:rFonts w:ascii="Courier New" w:hAnsi="Courier New" w:cs="Courier New" w:hint="default"/>
      </w:rPr>
    </w:lvl>
    <w:lvl w:ilvl="5" w:tplc="56903442" w:tentative="1">
      <w:start w:val="1"/>
      <w:numFmt w:val="bullet"/>
      <w:lvlText w:val=""/>
      <w:lvlJc w:val="left"/>
      <w:pPr>
        <w:ind w:left="4320" w:hanging="360"/>
      </w:pPr>
      <w:rPr>
        <w:rFonts w:ascii="Wingdings" w:hAnsi="Wingdings" w:hint="default"/>
      </w:rPr>
    </w:lvl>
    <w:lvl w:ilvl="6" w:tplc="4FF02BE6" w:tentative="1">
      <w:start w:val="1"/>
      <w:numFmt w:val="bullet"/>
      <w:lvlText w:val=""/>
      <w:lvlJc w:val="left"/>
      <w:pPr>
        <w:ind w:left="5040" w:hanging="360"/>
      </w:pPr>
      <w:rPr>
        <w:rFonts w:ascii="Symbol" w:hAnsi="Symbol" w:hint="default"/>
      </w:rPr>
    </w:lvl>
    <w:lvl w:ilvl="7" w:tplc="9DD2F8EC" w:tentative="1">
      <w:start w:val="1"/>
      <w:numFmt w:val="bullet"/>
      <w:lvlText w:val="o"/>
      <w:lvlJc w:val="left"/>
      <w:pPr>
        <w:ind w:left="5760" w:hanging="360"/>
      </w:pPr>
      <w:rPr>
        <w:rFonts w:ascii="Courier New" w:hAnsi="Courier New" w:cs="Courier New" w:hint="default"/>
      </w:rPr>
    </w:lvl>
    <w:lvl w:ilvl="8" w:tplc="2A489826" w:tentative="1">
      <w:start w:val="1"/>
      <w:numFmt w:val="bullet"/>
      <w:lvlText w:val=""/>
      <w:lvlJc w:val="left"/>
      <w:pPr>
        <w:ind w:left="6480" w:hanging="360"/>
      </w:pPr>
      <w:rPr>
        <w:rFonts w:ascii="Wingdings" w:hAnsi="Wingdings" w:hint="default"/>
      </w:rPr>
    </w:lvl>
  </w:abstractNum>
  <w:abstractNum w:abstractNumId="24">
    <w:nsid w:val="4B263412"/>
    <w:multiLevelType w:val="hybridMultilevel"/>
    <w:tmpl w:val="A42487C2"/>
    <w:lvl w:ilvl="0" w:tplc="1FCC2332">
      <w:start w:val="1"/>
      <w:numFmt w:val="bullet"/>
      <w:lvlText w:val=""/>
      <w:lvlJc w:val="left"/>
      <w:pPr>
        <w:tabs>
          <w:tab w:val="num" w:pos="1080"/>
        </w:tabs>
        <w:ind w:left="1080" w:hanging="360"/>
      </w:pPr>
      <w:rPr>
        <w:rFonts w:ascii="Symbol" w:hAnsi="Symbol" w:hint="default"/>
      </w:rPr>
    </w:lvl>
    <w:lvl w:ilvl="1" w:tplc="899CB20A" w:tentative="1">
      <w:start w:val="1"/>
      <w:numFmt w:val="bullet"/>
      <w:lvlText w:val="o"/>
      <w:lvlJc w:val="left"/>
      <w:pPr>
        <w:tabs>
          <w:tab w:val="num" w:pos="1800"/>
        </w:tabs>
        <w:ind w:left="1800" w:hanging="360"/>
      </w:pPr>
      <w:rPr>
        <w:rFonts w:ascii="Courier New" w:hAnsi="Courier New" w:cs="Courier New" w:hint="default"/>
      </w:rPr>
    </w:lvl>
    <w:lvl w:ilvl="2" w:tplc="D53610E6" w:tentative="1">
      <w:start w:val="1"/>
      <w:numFmt w:val="bullet"/>
      <w:lvlText w:val=""/>
      <w:lvlJc w:val="left"/>
      <w:pPr>
        <w:tabs>
          <w:tab w:val="num" w:pos="2520"/>
        </w:tabs>
        <w:ind w:left="2520" w:hanging="360"/>
      </w:pPr>
      <w:rPr>
        <w:rFonts w:ascii="Wingdings" w:hAnsi="Wingdings" w:hint="default"/>
      </w:rPr>
    </w:lvl>
    <w:lvl w:ilvl="3" w:tplc="C96CA9A4" w:tentative="1">
      <w:start w:val="1"/>
      <w:numFmt w:val="bullet"/>
      <w:lvlText w:val=""/>
      <w:lvlJc w:val="left"/>
      <w:pPr>
        <w:tabs>
          <w:tab w:val="num" w:pos="3240"/>
        </w:tabs>
        <w:ind w:left="3240" w:hanging="360"/>
      </w:pPr>
      <w:rPr>
        <w:rFonts w:ascii="Symbol" w:hAnsi="Symbol" w:hint="default"/>
      </w:rPr>
    </w:lvl>
    <w:lvl w:ilvl="4" w:tplc="AA46DC84" w:tentative="1">
      <w:start w:val="1"/>
      <w:numFmt w:val="bullet"/>
      <w:lvlText w:val="o"/>
      <w:lvlJc w:val="left"/>
      <w:pPr>
        <w:tabs>
          <w:tab w:val="num" w:pos="3960"/>
        </w:tabs>
        <w:ind w:left="3960" w:hanging="360"/>
      </w:pPr>
      <w:rPr>
        <w:rFonts w:ascii="Courier New" w:hAnsi="Courier New" w:cs="Courier New" w:hint="default"/>
      </w:rPr>
    </w:lvl>
    <w:lvl w:ilvl="5" w:tplc="31087E92" w:tentative="1">
      <w:start w:val="1"/>
      <w:numFmt w:val="bullet"/>
      <w:lvlText w:val=""/>
      <w:lvlJc w:val="left"/>
      <w:pPr>
        <w:tabs>
          <w:tab w:val="num" w:pos="4680"/>
        </w:tabs>
        <w:ind w:left="4680" w:hanging="360"/>
      </w:pPr>
      <w:rPr>
        <w:rFonts w:ascii="Wingdings" w:hAnsi="Wingdings" w:hint="default"/>
      </w:rPr>
    </w:lvl>
    <w:lvl w:ilvl="6" w:tplc="25267B4E" w:tentative="1">
      <w:start w:val="1"/>
      <w:numFmt w:val="bullet"/>
      <w:lvlText w:val=""/>
      <w:lvlJc w:val="left"/>
      <w:pPr>
        <w:tabs>
          <w:tab w:val="num" w:pos="5400"/>
        </w:tabs>
        <w:ind w:left="5400" w:hanging="360"/>
      </w:pPr>
      <w:rPr>
        <w:rFonts w:ascii="Symbol" w:hAnsi="Symbol" w:hint="default"/>
      </w:rPr>
    </w:lvl>
    <w:lvl w:ilvl="7" w:tplc="05D65472" w:tentative="1">
      <w:start w:val="1"/>
      <w:numFmt w:val="bullet"/>
      <w:lvlText w:val="o"/>
      <w:lvlJc w:val="left"/>
      <w:pPr>
        <w:tabs>
          <w:tab w:val="num" w:pos="6120"/>
        </w:tabs>
        <w:ind w:left="6120" w:hanging="360"/>
      </w:pPr>
      <w:rPr>
        <w:rFonts w:ascii="Courier New" w:hAnsi="Courier New" w:cs="Courier New" w:hint="default"/>
      </w:rPr>
    </w:lvl>
    <w:lvl w:ilvl="8" w:tplc="2F98503E" w:tentative="1">
      <w:start w:val="1"/>
      <w:numFmt w:val="bullet"/>
      <w:lvlText w:val=""/>
      <w:lvlJc w:val="left"/>
      <w:pPr>
        <w:tabs>
          <w:tab w:val="num" w:pos="6840"/>
        </w:tabs>
        <w:ind w:left="6840" w:hanging="360"/>
      </w:pPr>
      <w:rPr>
        <w:rFonts w:ascii="Wingdings" w:hAnsi="Wingdings" w:hint="default"/>
      </w:rPr>
    </w:lvl>
  </w:abstractNum>
  <w:abstractNum w:abstractNumId="25">
    <w:nsid w:val="4DCA07BB"/>
    <w:multiLevelType w:val="hybridMultilevel"/>
    <w:tmpl w:val="6B667F16"/>
    <w:lvl w:ilvl="0" w:tplc="E4C85D58">
      <w:start w:val="1"/>
      <w:numFmt w:val="bullet"/>
      <w:lvlText w:val=""/>
      <w:lvlJc w:val="left"/>
      <w:pPr>
        <w:tabs>
          <w:tab w:val="num" w:pos="1080"/>
        </w:tabs>
        <w:ind w:left="1080" w:hanging="360"/>
      </w:pPr>
      <w:rPr>
        <w:rFonts w:ascii="Symbol" w:hAnsi="Symbol" w:hint="default"/>
      </w:rPr>
    </w:lvl>
    <w:lvl w:ilvl="1" w:tplc="5AC80DEE" w:tentative="1">
      <w:start w:val="1"/>
      <w:numFmt w:val="bullet"/>
      <w:lvlText w:val="o"/>
      <w:lvlJc w:val="left"/>
      <w:pPr>
        <w:tabs>
          <w:tab w:val="num" w:pos="1800"/>
        </w:tabs>
        <w:ind w:left="1800" w:hanging="360"/>
      </w:pPr>
      <w:rPr>
        <w:rFonts w:ascii="Courier New" w:hAnsi="Courier New" w:cs="Courier New" w:hint="default"/>
      </w:rPr>
    </w:lvl>
    <w:lvl w:ilvl="2" w:tplc="CBA4F490" w:tentative="1">
      <w:start w:val="1"/>
      <w:numFmt w:val="bullet"/>
      <w:lvlText w:val=""/>
      <w:lvlJc w:val="left"/>
      <w:pPr>
        <w:tabs>
          <w:tab w:val="num" w:pos="2520"/>
        </w:tabs>
        <w:ind w:left="2520" w:hanging="360"/>
      </w:pPr>
      <w:rPr>
        <w:rFonts w:ascii="Wingdings" w:hAnsi="Wingdings" w:hint="default"/>
      </w:rPr>
    </w:lvl>
    <w:lvl w:ilvl="3" w:tplc="D298B7B2" w:tentative="1">
      <w:start w:val="1"/>
      <w:numFmt w:val="bullet"/>
      <w:lvlText w:val=""/>
      <w:lvlJc w:val="left"/>
      <w:pPr>
        <w:tabs>
          <w:tab w:val="num" w:pos="3240"/>
        </w:tabs>
        <w:ind w:left="3240" w:hanging="360"/>
      </w:pPr>
      <w:rPr>
        <w:rFonts w:ascii="Symbol" w:hAnsi="Symbol" w:hint="default"/>
      </w:rPr>
    </w:lvl>
    <w:lvl w:ilvl="4" w:tplc="B5C6E954" w:tentative="1">
      <w:start w:val="1"/>
      <w:numFmt w:val="bullet"/>
      <w:lvlText w:val="o"/>
      <w:lvlJc w:val="left"/>
      <w:pPr>
        <w:tabs>
          <w:tab w:val="num" w:pos="3960"/>
        </w:tabs>
        <w:ind w:left="3960" w:hanging="360"/>
      </w:pPr>
      <w:rPr>
        <w:rFonts w:ascii="Courier New" w:hAnsi="Courier New" w:cs="Courier New" w:hint="default"/>
      </w:rPr>
    </w:lvl>
    <w:lvl w:ilvl="5" w:tplc="D6D098E8" w:tentative="1">
      <w:start w:val="1"/>
      <w:numFmt w:val="bullet"/>
      <w:lvlText w:val=""/>
      <w:lvlJc w:val="left"/>
      <w:pPr>
        <w:tabs>
          <w:tab w:val="num" w:pos="4680"/>
        </w:tabs>
        <w:ind w:left="4680" w:hanging="360"/>
      </w:pPr>
      <w:rPr>
        <w:rFonts w:ascii="Wingdings" w:hAnsi="Wingdings" w:hint="default"/>
      </w:rPr>
    </w:lvl>
    <w:lvl w:ilvl="6" w:tplc="A1164440" w:tentative="1">
      <w:start w:val="1"/>
      <w:numFmt w:val="bullet"/>
      <w:lvlText w:val=""/>
      <w:lvlJc w:val="left"/>
      <w:pPr>
        <w:tabs>
          <w:tab w:val="num" w:pos="5400"/>
        </w:tabs>
        <w:ind w:left="5400" w:hanging="360"/>
      </w:pPr>
      <w:rPr>
        <w:rFonts w:ascii="Symbol" w:hAnsi="Symbol" w:hint="default"/>
      </w:rPr>
    </w:lvl>
    <w:lvl w:ilvl="7" w:tplc="B7502244" w:tentative="1">
      <w:start w:val="1"/>
      <w:numFmt w:val="bullet"/>
      <w:lvlText w:val="o"/>
      <w:lvlJc w:val="left"/>
      <w:pPr>
        <w:tabs>
          <w:tab w:val="num" w:pos="6120"/>
        </w:tabs>
        <w:ind w:left="6120" w:hanging="360"/>
      </w:pPr>
      <w:rPr>
        <w:rFonts w:ascii="Courier New" w:hAnsi="Courier New" w:cs="Courier New" w:hint="default"/>
      </w:rPr>
    </w:lvl>
    <w:lvl w:ilvl="8" w:tplc="D7EC1E2E" w:tentative="1">
      <w:start w:val="1"/>
      <w:numFmt w:val="bullet"/>
      <w:lvlText w:val=""/>
      <w:lvlJc w:val="left"/>
      <w:pPr>
        <w:tabs>
          <w:tab w:val="num" w:pos="6840"/>
        </w:tabs>
        <w:ind w:left="6840" w:hanging="360"/>
      </w:pPr>
      <w:rPr>
        <w:rFonts w:ascii="Wingdings" w:hAnsi="Wingdings" w:hint="default"/>
      </w:rPr>
    </w:lvl>
  </w:abstractNum>
  <w:abstractNum w:abstractNumId="26">
    <w:nsid w:val="4F8F5ADE"/>
    <w:multiLevelType w:val="hybridMultilevel"/>
    <w:tmpl w:val="BB1A89AA"/>
    <w:lvl w:ilvl="0" w:tplc="75360E6A">
      <w:start w:val="1"/>
      <w:numFmt w:val="decimal"/>
      <w:lvlText w:val="%1."/>
      <w:lvlJc w:val="left"/>
      <w:pPr>
        <w:ind w:left="720" w:hanging="360"/>
      </w:pPr>
      <w:rPr>
        <w:rFonts w:hint="default"/>
      </w:rPr>
    </w:lvl>
    <w:lvl w:ilvl="1" w:tplc="681EAF32" w:tentative="1">
      <w:start w:val="1"/>
      <w:numFmt w:val="lowerLetter"/>
      <w:lvlText w:val="%2."/>
      <w:lvlJc w:val="left"/>
      <w:pPr>
        <w:ind w:left="1440" w:hanging="360"/>
      </w:pPr>
    </w:lvl>
    <w:lvl w:ilvl="2" w:tplc="8EC6A6C6" w:tentative="1">
      <w:start w:val="1"/>
      <w:numFmt w:val="lowerRoman"/>
      <w:lvlText w:val="%3."/>
      <w:lvlJc w:val="right"/>
      <w:pPr>
        <w:ind w:left="2160" w:hanging="180"/>
      </w:pPr>
    </w:lvl>
    <w:lvl w:ilvl="3" w:tplc="6B946AA0" w:tentative="1">
      <w:start w:val="1"/>
      <w:numFmt w:val="decimal"/>
      <w:lvlText w:val="%4."/>
      <w:lvlJc w:val="left"/>
      <w:pPr>
        <w:ind w:left="2880" w:hanging="360"/>
      </w:pPr>
    </w:lvl>
    <w:lvl w:ilvl="4" w:tplc="0CEAD1B8" w:tentative="1">
      <w:start w:val="1"/>
      <w:numFmt w:val="lowerLetter"/>
      <w:lvlText w:val="%5."/>
      <w:lvlJc w:val="left"/>
      <w:pPr>
        <w:ind w:left="3600" w:hanging="360"/>
      </w:pPr>
    </w:lvl>
    <w:lvl w:ilvl="5" w:tplc="FFA4BC9C" w:tentative="1">
      <w:start w:val="1"/>
      <w:numFmt w:val="lowerRoman"/>
      <w:lvlText w:val="%6."/>
      <w:lvlJc w:val="right"/>
      <w:pPr>
        <w:ind w:left="4320" w:hanging="180"/>
      </w:pPr>
    </w:lvl>
    <w:lvl w:ilvl="6" w:tplc="2F90F87C" w:tentative="1">
      <w:start w:val="1"/>
      <w:numFmt w:val="decimal"/>
      <w:lvlText w:val="%7."/>
      <w:lvlJc w:val="left"/>
      <w:pPr>
        <w:ind w:left="5040" w:hanging="360"/>
      </w:pPr>
    </w:lvl>
    <w:lvl w:ilvl="7" w:tplc="3EE414FA" w:tentative="1">
      <w:start w:val="1"/>
      <w:numFmt w:val="lowerLetter"/>
      <w:lvlText w:val="%8."/>
      <w:lvlJc w:val="left"/>
      <w:pPr>
        <w:ind w:left="5760" w:hanging="360"/>
      </w:pPr>
    </w:lvl>
    <w:lvl w:ilvl="8" w:tplc="3AE4CDA2" w:tentative="1">
      <w:start w:val="1"/>
      <w:numFmt w:val="lowerRoman"/>
      <w:lvlText w:val="%9."/>
      <w:lvlJc w:val="right"/>
      <w:pPr>
        <w:ind w:left="6480" w:hanging="180"/>
      </w:pPr>
    </w:lvl>
  </w:abstractNum>
  <w:abstractNum w:abstractNumId="27">
    <w:nsid w:val="55CC37F1"/>
    <w:multiLevelType w:val="hybridMultilevel"/>
    <w:tmpl w:val="B2DC3164"/>
    <w:lvl w:ilvl="0" w:tplc="6F3E37FC">
      <w:start w:val="1"/>
      <w:numFmt w:val="bullet"/>
      <w:lvlText w:val=""/>
      <w:lvlJc w:val="left"/>
      <w:pPr>
        <w:ind w:left="720" w:hanging="360"/>
      </w:pPr>
      <w:rPr>
        <w:rFonts w:ascii="Symbol" w:hAnsi="Symbol" w:hint="default"/>
      </w:rPr>
    </w:lvl>
    <w:lvl w:ilvl="1" w:tplc="285A793C">
      <w:start w:val="1"/>
      <w:numFmt w:val="bullet"/>
      <w:lvlText w:val="o"/>
      <w:lvlJc w:val="left"/>
      <w:pPr>
        <w:ind w:left="1440" w:hanging="360"/>
      </w:pPr>
      <w:rPr>
        <w:rFonts w:ascii="Courier New" w:hAnsi="Courier New" w:cs="Courier New" w:hint="default"/>
      </w:rPr>
    </w:lvl>
    <w:lvl w:ilvl="2" w:tplc="5E508008" w:tentative="1">
      <w:start w:val="1"/>
      <w:numFmt w:val="bullet"/>
      <w:lvlText w:val=""/>
      <w:lvlJc w:val="left"/>
      <w:pPr>
        <w:ind w:left="2160" w:hanging="360"/>
      </w:pPr>
      <w:rPr>
        <w:rFonts w:ascii="Wingdings" w:hAnsi="Wingdings" w:hint="default"/>
      </w:rPr>
    </w:lvl>
    <w:lvl w:ilvl="3" w:tplc="3474CFC6" w:tentative="1">
      <w:start w:val="1"/>
      <w:numFmt w:val="bullet"/>
      <w:lvlText w:val=""/>
      <w:lvlJc w:val="left"/>
      <w:pPr>
        <w:ind w:left="2880" w:hanging="360"/>
      </w:pPr>
      <w:rPr>
        <w:rFonts w:ascii="Symbol" w:hAnsi="Symbol" w:hint="default"/>
      </w:rPr>
    </w:lvl>
    <w:lvl w:ilvl="4" w:tplc="821E1A7E" w:tentative="1">
      <w:start w:val="1"/>
      <w:numFmt w:val="bullet"/>
      <w:lvlText w:val="o"/>
      <w:lvlJc w:val="left"/>
      <w:pPr>
        <w:ind w:left="3600" w:hanging="360"/>
      </w:pPr>
      <w:rPr>
        <w:rFonts w:ascii="Courier New" w:hAnsi="Courier New" w:cs="Courier New" w:hint="default"/>
      </w:rPr>
    </w:lvl>
    <w:lvl w:ilvl="5" w:tplc="D1BEDFA4" w:tentative="1">
      <w:start w:val="1"/>
      <w:numFmt w:val="bullet"/>
      <w:lvlText w:val=""/>
      <w:lvlJc w:val="left"/>
      <w:pPr>
        <w:ind w:left="4320" w:hanging="360"/>
      </w:pPr>
      <w:rPr>
        <w:rFonts w:ascii="Wingdings" w:hAnsi="Wingdings" w:hint="default"/>
      </w:rPr>
    </w:lvl>
    <w:lvl w:ilvl="6" w:tplc="55DAF9F4" w:tentative="1">
      <w:start w:val="1"/>
      <w:numFmt w:val="bullet"/>
      <w:lvlText w:val=""/>
      <w:lvlJc w:val="left"/>
      <w:pPr>
        <w:ind w:left="5040" w:hanging="360"/>
      </w:pPr>
      <w:rPr>
        <w:rFonts w:ascii="Symbol" w:hAnsi="Symbol" w:hint="default"/>
      </w:rPr>
    </w:lvl>
    <w:lvl w:ilvl="7" w:tplc="9890781A" w:tentative="1">
      <w:start w:val="1"/>
      <w:numFmt w:val="bullet"/>
      <w:lvlText w:val="o"/>
      <w:lvlJc w:val="left"/>
      <w:pPr>
        <w:ind w:left="5760" w:hanging="360"/>
      </w:pPr>
      <w:rPr>
        <w:rFonts w:ascii="Courier New" w:hAnsi="Courier New" w:cs="Courier New" w:hint="default"/>
      </w:rPr>
    </w:lvl>
    <w:lvl w:ilvl="8" w:tplc="0360F6D2" w:tentative="1">
      <w:start w:val="1"/>
      <w:numFmt w:val="bullet"/>
      <w:lvlText w:val=""/>
      <w:lvlJc w:val="left"/>
      <w:pPr>
        <w:ind w:left="6480" w:hanging="360"/>
      </w:pPr>
      <w:rPr>
        <w:rFonts w:ascii="Wingdings" w:hAnsi="Wingdings" w:hint="default"/>
      </w:rPr>
    </w:lvl>
  </w:abstractNum>
  <w:abstractNum w:abstractNumId="28">
    <w:nsid w:val="56DD24C3"/>
    <w:multiLevelType w:val="hybridMultilevel"/>
    <w:tmpl w:val="4BE033B2"/>
    <w:lvl w:ilvl="0" w:tplc="8C482DB6">
      <w:start w:val="1"/>
      <w:numFmt w:val="decimal"/>
      <w:lvlText w:val="%1."/>
      <w:lvlJc w:val="left"/>
      <w:pPr>
        <w:ind w:left="720" w:hanging="360"/>
      </w:pPr>
      <w:rPr>
        <w:rFonts w:hint="default"/>
      </w:rPr>
    </w:lvl>
    <w:lvl w:ilvl="1" w:tplc="0F8CBCC6" w:tentative="1">
      <w:start w:val="1"/>
      <w:numFmt w:val="lowerLetter"/>
      <w:lvlText w:val="%2."/>
      <w:lvlJc w:val="left"/>
      <w:pPr>
        <w:ind w:left="1440" w:hanging="360"/>
      </w:pPr>
    </w:lvl>
    <w:lvl w:ilvl="2" w:tplc="AC802DD4" w:tentative="1">
      <w:start w:val="1"/>
      <w:numFmt w:val="lowerRoman"/>
      <w:lvlText w:val="%3."/>
      <w:lvlJc w:val="right"/>
      <w:pPr>
        <w:ind w:left="2160" w:hanging="180"/>
      </w:pPr>
    </w:lvl>
    <w:lvl w:ilvl="3" w:tplc="A79C9016" w:tentative="1">
      <w:start w:val="1"/>
      <w:numFmt w:val="decimal"/>
      <w:lvlText w:val="%4."/>
      <w:lvlJc w:val="left"/>
      <w:pPr>
        <w:ind w:left="2880" w:hanging="360"/>
      </w:pPr>
    </w:lvl>
    <w:lvl w:ilvl="4" w:tplc="4640917C" w:tentative="1">
      <w:start w:val="1"/>
      <w:numFmt w:val="lowerLetter"/>
      <w:lvlText w:val="%5."/>
      <w:lvlJc w:val="left"/>
      <w:pPr>
        <w:ind w:left="3600" w:hanging="360"/>
      </w:pPr>
    </w:lvl>
    <w:lvl w:ilvl="5" w:tplc="ADFC49D0" w:tentative="1">
      <w:start w:val="1"/>
      <w:numFmt w:val="lowerRoman"/>
      <w:lvlText w:val="%6."/>
      <w:lvlJc w:val="right"/>
      <w:pPr>
        <w:ind w:left="4320" w:hanging="180"/>
      </w:pPr>
    </w:lvl>
    <w:lvl w:ilvl="6" w:tplc="31584C1A" w:tentative="1">
      <w:start w:val="1"/>
      <w:numFmt w:val="decimal"/>
      <w:lvlText w:val="%7."/>
      <w:lvlJc w:val="left"/>
      <w:pPr>
        <w:ind w:left="5040" w:hanging="360"/>
      </w:pPr>
    </w:lvl>
    <w:lvl w:ilvl="7" w:tplc="FB78E6A0" w:tentative="1">
      <w:start w:val="1"/>
      <w:numFmt w:val="lowerLetter"/>
      <w:lvlText w:val="%8."/>
      <w:lvlJc w:val="left"/>
      <w:pPr>
        <w:ind w:left="5760" w:hanging="360"/>
      </w:pPr>
    </w:lvl>
    <w:lvl w:ilvl="8" w:tplc="181E881A" w:tentative="1">
      <w:start w:val="1"/>
      <w:numFmt w:val="lowerRoman"/>
      <w:lvlText w:val="%9."/>
      <w:lvlJc w:val="right"/>
      <w:pPr>
        <w:ind w:left="6480" w:hanging="180"/>
      </w:pPr>
    </w:lvl>
  </w:abstractNum>
  <w:abstractNum w:abstractNumId="29">
    <w:nsid w:val="57E94BAE"/>
    <w:multiLevelType w:val="hybridMultilevel"/>
    <w:tmpl w:val="1974DADC"/>
    <w:lvl w:ilvl="0" w:tplc="D374BA84">
      <w:start w:val="1"/>
      <w:numFmt w:val="bullet"/>
      <w:lvlText w:val=""/>
      <w:lvlJc w:val="left"/>
      <w:pPr>
        <w:ind w:left="720" w:hanging="360"/>
      </w:pPr>
      <w:rPr>
        <w:rFonts w:ascii="Symbol" w:hAnsi="Symbol" w:hint="default"/>
      </w:rPr>
    </w:lvl>
    <w:lvl w:ilvl="1" w:tplc="FA148D70" w:tentative="1">
      <w:start w:val="1"/>
      <w:numFmt w:val="bullet"/>
      <w:lvlText w:val="o"/>
      <w:lvlJc w:val="left"/>
      <w:pPr>
        <w:ind w:left="1440" w:hanging="360"/>
      </w:pPr>
      <w:rPr>
        <w:rFonts w:ascii="Courier New" w:hAnsi="Courier New" w:cs="Courier New" w:hint="default"/>
      </w:rPr>
    </w:lvl>
    <w:lvl w:ilvl="2" w:tplc="7082C3A4" w:tentative="1">
      <w:start w:val="1"/>
      <w:numFmt w:val="bullet"/>
      <w:lvlText w:val=""/>
      <w:lvlJc w:val="left"/>
      <w:pPr>
        <w:ind w:left="2160" w:hanging="360"/>
      </w:pPr>
      <w:rPr>
        <w:rFonts w:ascii="Wingdings" w:hAnsi="Wingdings" w:hint="default"/>
      </w:rPr>
    </w:lvl>
    <w:lvl w:ilvl="3" w:tplc="E7A8983E" w:tentative="1">
      <w:start w:val="1"/>
      <w:numFmt w:val="bullet"/>
      <w:lvlText w:val=""/>
      <w:lvlJc w:val="left"/>
      <w:pPr>
        <w:ind w:left="2880" w:hanging="360"/>
      </w:pPr>
      <w:rPr>
        <w:rFonts w:ascii="Symbol" w:hAnsi="Symbol" w:hint="default"/>
      </w:rPr>
    </w:lvl>
    <w:lvl w:ilvl="4" w:tplc="1AB01A84" w:tentative="1">
      <w:start w:val="1"/>
      <w:numFmt w:val="bullet"/>
      <w:lvlText w:val="o"/>
      <w:lvlJc w:val="left"/>
      <w:pPr>
        <w:ind w:left="3600" w:hanging="360"/>
      </w:pPr>
      <w:rPr>
        <w:rFonts w:ascii="Courier New" w:hAnsi="Courier New" w:cs="Courier New" w:hint="default"/>
      </w:rPr>
    </w:lvl>
    <w:lvl w:ilvl="5" w:tplc="BD12E060" w:tentative="1">
      <w:start w:val="1"/>
      <w:numFmt w:val="bullet"/>
      <w:lvlText w:val=""/>
      <w:lvlJc w:val="left"/>
      <w:pPr>
        <w:ind w:left="4320" w:hanging="360"/>
      </w:pPr>
      <w:rPr>
        <w:rFonts w:ascii="Wingdings" w:hAnsi="Wingdings" w:hint="default"/>
      </w:rPr>
    </w:lvl>
    <w:lvl w:ilvl="6" w:tplc="57525716" w:tentative="1">
      <w:start w:val="1"/>
      <w:numFmt w:val="bullet"/>
      <w:lvlText w:val=""/>
      <w:lvlJc w:val="left"/>
      <w:pPr>
        <w:ind w:left="5040" w:hanging="360"/>
      </w:pPr>
      <w:rPr>
        <w:rFonts w:ascii="Symbol" w:hAnsi="Symbol" w:hint="default"/>
      </w:rPr>
    </w:lvl>
    <w:lvl w:ilvl="7" w:tplc="74823D16" w:tentative="1">
      <w:start w:val="1"/>
      <w:numFmt w:val="bullet"/>
      <w:lvlText w:val="o"/>
      <w:lvlJc w:val="left"/>
      <w:pPr>
        <w:ind w:left="5760" w:hanging="360"/>
      </w:pPr>
      <w:rPr>
        <w:rFonts w:ascii="Courier New" w:hAnsi="Courier New" w:cs="Courier New" w:hint="default"/>
      </w:rPr>
    </w:lvl>
    <w:lvl w:ilvl="8" w:tplc="BDAACC06" w:tentative="1">
      <w:start w:val="1"/>
      <w:numFmt w:val="bullet"/>
      <w:lvlText w:val=""/>
      <w:lvlJc w:val="left"/>
      <w:pPr>
        <w:ind w:left="6480" w:hanging="360"/>
      </w:pPr>
      <w:rPr>
        <w:rFonts w:ascii="Wingdings" w:hAnsi="Wingdings" w:hint="default"/>
      </w:rPr>
    </w:lvl>
  </w:abstractNum>
  <w:abstractNum w:abstractNumId="30">
    <w:nsid w:val="5A5821B6"/>
    <w:multiLevelType w:val="hybridMultilevel"/>
    <w:tmpl w:val="9BDCB9C8"/>
    <w:lvl w:ilvl="0" w:tplc="24A8909A">
      <w:start w:val="1"/>
      <w:numFmt w:val="decimal"/>
      <w:lvlText w:val="%1."/>
      <w:lvlJc w:val="left"/>
      <w:pPr>
        <w:ind w:left="720" w:hanging="360"/>
      </w:pPr>
      <w:rPr>
        <w:rFonts w:asciiTheme="minorHAnsi" w:eastAsiaTheme="minorHAnsi" w:hAnsiTheme="minorHAnsi" w:cstheme="minorBidi" w:hint="default"/>
        <w:sz w:val="22"/>
      </w:rPr>
    </w:lvl>
    <w:lvl w:ilvl="1" w:tplc="D2D83238" w:tentative="1">
      <w:start w:val="1"/>
      <w:numFmt w:val="lowerLetter"/>
      <w:lvlText w:val="%2."/>
      <w:lvlJc w:val="left"/>
      <w:pPr>
        <w:ind w:left="1440" w:hanging="360"/>
      </w:pPr>
    </w:lvl>
    <w:lvl w:ilvl="2" w:tplc="073495E8" w:tentative="1">
      <w:start w:val="1"/>
      <w:numFmt w:val="lowerRoman"/>
      <w:lvlText w:val="%3."/>
      <w:lvlJc w:val="right"/>
      <w:pPr>
        <w:ind w:left="2160" w:hanging="180"/>
      </w:pPr>
    </w:lvl>
    <w:lvl w:ilvl="3" w:tplc="4C142FAC" w:tentative="1">
      <w:start w:val="1"/>
      <w:numFmt w:val="decimal"/>
      <w:lvlText w:val="%4."/>
      <w:lvlJc w:val="left"/>
      <w:pPr>
        <w:ind w:left="2880" w:hanging="360"/>
      </w:pPr>
    </w:lvl>
    <w:lvl w:ilvl="4" w:tplc="5B58CEC2" w:tentative="1">
      <w:start w:val="1"/>
      <w:numFmt w:val="lowerLetter"/>
      <w:lvlText w:val="%5."/>
      <w:lvlJc w:val="left"/>
      <w:pPr>
        <w:ind w:left="3600" w:hanging="360"/>
      </w:pPr>
    </w:lvl>
    <w:lvl w:ilvl="5" w:tplc="6ACEE17C" w:tentative="1">
      <w:start w:val="1"/>
      <w:numFmt w:val="lowerRoman"/>
      <w:lvlText w:val="%6."/>
      <w:lvlJc w:val="right"/>
      <w:pPr>
        <w:ind w:left="4320" w:hanging="180"/>
      </w:pPr>
    </w:lvl>
    <w:lvl w:ilvl="6" w:tplc="FD1840BC" w:tentative="1">
      <w:start w:val="1"/>
      <w:numFmt w:val="decimal"/>
      <w:lvlText w:val="%7."/>
      <w:lvlJc w:val="left"/>
      <w:pPr>
        <w:ind w:left="5040" w:hanging="360"/>
      </w:pPr>
    </w:lvl>
    <w:lvl w:ilvl="7" w:tplc="EDE06E30" w:tentative="1">
      <w:start w:val="1"/>
      <w:numFmt w:val="lowerLetter"/>
      <w:lvlText w:val="%8."/>
      <w:lvlJc w:val="left"/>
      <w:pPr>
        <w:ind w:left="5760" w:hanging="360"/>
      </w:pPr>
    </w:lvl>
    <w:lvl w:ilvl="8" w:tplc="B0B6BBE0" w:tentative="1">
      <w:start w:val="1"/>
      <w:numFmt w:val="lowerRoman"/>
      <w:lvlText w:val="%9."/>
      <w:lvlJc w:val="right"/>
      <w:pPr>
        <w:ind w:left="6480" w:hanging="180"/>
      </w:pPr>
    </w:lvl>
  </w:abstractNum>
  <w:abstractNum w:abstractNumId="31">
    <w:nsid w:val="5D2B1362"/>
    <w:multiLevelType w:val="hybridMultilevel"/>
    <w:tmpl w:val="9C1ED8BA"/>
    <w:lvl w:ilvl="0" w:tplc="0C9E89AA">
      <w:start w:val="1"/>
      <w:numFmt w:val="bullet"/>
      <w:lvlText w:val=""/>
      <w:lvlJc w:val="left"/>
      <w:pPr>
        <w:ind w:left="1080" w:hanging="360"/>
      </w:pPr>
      <w:rPr>
        <w:rFonts w:ascii="Symbol" w:hAnsi="Symbol" w:hint="default"/>
      </w:rPr>
    </w:lvl>
    <w:lvl w:ilvl="1" w:tplc="C382DC54" w:tentative="1">
      <w:start w:val="1"/>
      <w:numFmt w:val="bullet"/>
      <w:lvlText w:val="o"/>
      <w:lvlJc w:val="left"/>
      <w:pPr>
        <w:ind w:left="1800" w:hanging="360"/>
      </w:pPr>
      <w:rPr>
        <w:rFonts w:ascii="Courier New" w:hAnsi="Courier New" w:cs="Courier New" w:hint="default"/>
      </w:rPr>
    </w:lvl>
    <w:lvl w:ilvl="2" w:tplc="225C6970" w:tentative="1">
      <w:start w:val="1"/>
      <w:numFmt w:val="bullet"/>
      <w:lvlText w:val=""/>
      <w:lvlJc w:val="left"/>
      <w:pPr>
        <w:ind w:left="2520" w:hanging="360"/>
      </w:pPr>
      <w:rPr>
        <w:rFonts w:ascii="Wingdings" w:hAnsi="Wingdings" w:hint="default"/>
      </w:rPr>
    </w:lvl>
    <w:lvl w:ilvl="3" w:tplc="697C2546" w:tentative="1">
      <w:start w:val="1"/>
      <w:numFmt w:val="bullet"/>
      <w:lvlText w:val=""/>
      <w:lvlJc w:val="left"/>
      <w:pPr>
        <w:ind w:left="3240" w:hanging="360"/>
      </w:pPr>
      <w:rPr>
        <w:rFonts w:ascii="Symbol" w:hAnsi="Symbol" w:hint="default"/>
      </w:rPr>
    </w:lvl>
    <w:lvl w:ilvl="4" w:tplc="6C88F7F0" w:tentative="1">
      <w:start w:val="1"/>
      <w:numFmt w:val="bullet"/>
      <w:lvlText w:val="o"/>
      <w:lvlJc w:val="left"/>
      <w:pPr>
        <w:ind w:left="3960" w:hanging="360"/>
      </w:pPr>
      <w:rPr>
        <w:rFonts w:ascii="Courier New" w:hAnsi="Courier New" w:cs="Courier New" w:hint="default"/>
      </w:rPr>
    </w:lvl>
    <w:lvl w:ilvl="5" w:tplc="79B22674" w:tentative="1">
      <w:start w:val="1"/>
      <w:numFmt w:val="bullet"/>
      <w:lvlText w:val=""/>
      <w:lvlJc w:val="left"/>
      <w:pPr>
        <w:ind w:left="4680" w:hanging="360"/>
      </w:pPr>
      <w:rPr>
        <w:rFonts w:ascii="Wingdings" w:hAnsi="Wingdings" w:hint="default"/>
      </w:rPr>
    </w:lvl>
    <w:lvl w:ilvl="6" w:tplc="78EA4FB8" w:tentative="1">
      <w:start w:val="1"/>
      <w:numFmt w:val="bullet"/>
      <w:lvlText w:val=""/>
      <w:lvlJc w:val="left"/>
      <w:pPr>
        <w:ind w:left="5400" w:hanging="360"/>
      </w:pPr>
      <w:rPr>
        <w:rFonts w:ascii="Symbol" w:hAnsi="Symbol" w:hint="default"/>
      </w:rPr>
    </w:lvl>
    <w:lvl w:ilvl="7" w:tplc="CE787B86" w:tentative="1">
      <w:start w:val="1"/>
      <w:numFmt w:val="bullet"/>
      <w:lvlText w:val="o"/>
      <w:lvlJc w:val="left"/>
      <w:pPr>
        <w:ind w:left="6120" w:hanging="360"/>
      </w:pPr>
      <w:rPr>
        <w:rFonts w:ascii="Courier New" w:hAnsi="Courier New" w:cs="Courier New" w:hint="default"/>
      </w:rPr>
    </w:lvl>
    <w:lvl w:ilvl="8" w:tplc="555ADC64" w:tentative="1">
      <w:start w:val="1"/>
      <w:numFmt w:val="bullet"/>
      <w:lvlText w:val=""/>
      <w:lvlJc w:val="left"/>
      <w:pPr>
        <w:ind w:left="6840" w:hanging="360"/>
      </w:pPr>
      <w:rPr>
        <w:rFonts w:ascii="Wingdings" w:hAnsi="Wingdings" w:hint="default"/>
      </w:rPr>
    </w:lvl>
  </w:abstractNum>
  <w:abstractNum w:abstractNumId="32">
    <w:nsid w:val="69773AFF"/>
    <w:multiLevelType w:val="hybridMultilevel"/>
    <w:tmpl w:val="31AABEFC"/>
    <w:lvl w:ilvl="0" w:tplc="02D885DC">
      <w:start w:val="1"/>
      <w:numFmt w:val="bullet"/>
      <w:lvlText w:val=""/>
      <w:lvlJc w:val="left"/>
      <w:pPr>
        <w:ind w:left="720" w:hanging="360"/>
      </w:pPr>
      <w:rPr>
        <w:rFonts w:ascii="Symbol" w:hAnsi="Symbol" w:hint="default"/>
      </w:rPr>
    </w:lvl>
    <w:lvl w:ilvl="1" w:tplc="D0944CCE" w:tentative="1">
      <w:start w:val="1"/>
      <w:numFmt w:val="bullet"/>
      <w:lvlText w:val="o"/>
      <w:lvlJc w:val="left"/>
      <w:pPr>
        <w:ind w:left="1440" w:hanging="360"/>
      </w:pPr>
      <w:rPr>
        <w:rFonts w:ascii="Courier New" w:hAnsi="Courier New" w:cs="Courier New" w:hint="default"/>
      </w:rPr>
    </w:lvl>
    <w:lvl w:ilvl="2" w:tplc="F36E59D4" w:tentative="1">
      <w:start w:val="1"/>
      <w:numFmt w:val="bullet"/>
      <w:lvlText w:val=""/>
      <w:lvlJc w:val="left"/>
      <w:pPr>
        <w:ind w:left="2160" w:hanging="360"/>
      </w:pPr>
      <w:rPr>
        <w:rFonts w:ascii="Wingdings" w:hAnsi="Wingdings" w:hint="default"/>
      </w:rPr>
    </w:lvl>
    <w:lvl w:ilvl="3" w:tplc="75B2C0FA" w:tentative="1">
      <w:start w:val="1"/>
      <w:numFmt w:val="bullet"/>
      <w:lvlText w:val=""/>
      <w:lvlJc w:val="left"/>
      <w:pPr>
        <w:ind w:left="2880" w:hanging="360"/>
      </w:pPr>
      <w:rPr>
        <w:rFonts w:ascii="Symbol" w:hAnsi="Symbol" w:hint="default"/>
      </w:rPr>
    </w:lvl>
    <w:lvl w:ilvl="4" w:tplc="B7FCD0A2" w:tentative="1">
      <w:start w:val="1"/>
      <w:numFmt w:val="bullet"/>
      <w:lvlText w:val="o"/>
      <w:lvlJc w:val="left"/>
      <w:pPr>
        <w:ind w:left="3600" w:hanging="360"/>
      </w:pPr>
      <w:rPr>
        <w:rFonts w:ascii="Courier New" w:hAnsi="Courier New" w:cs="Courier New" w:hint="default"/>
      </w:rPr>
    </w:lvl>
    <w:lvl w:ilvl="5" w:tplc="7AB28D02" w:tentative="1">
      <w:start w:val="1"/>
      <w:numFmt w:val="bullet"/>
      <w:lvlText w:val=""/>
      <w:lvlJc w:val="left"/>
      <w:pPr>
        <w:ind w:left="4320" w:hanging="360"/>
      </w:pPr>
      <w:rPr>
        <w:rFonts w:ascii="Wingdings" w:hAnsi="Wingdings" w:hint="default"/>
      </w:rPr>
    </w:lvl>
    <w:lvl w:ilvl="6" w:tplc="E7AC3E9C" w:tentative="1">
      <w:start w:val="1"/>
      <w:numFmt w:val="bullet"/>
      <w:lvlText w:val=""/>
      <w:lvlJc w:val="left"/>
      <w:pPr>
        <w:ind w:left="5040" w:hanging="360"/>
      </w:pPr>
      <w:rPr>
        <w:rFonts w:ascii="Symbol" w:hAnsi="Symbol" w:hint="default"/>
      </w:rPr>
    </w:lvl>
    <w:lvl w:ilvl="7" w:tplc="72A6DC04" w:tentative="1">
      <w:start w:val="1"/>
      <w:numFmt w:val="bullet"/>
      <w:lvlText w:val="o"/>
      <w:lvlJc w:val="left"/>
      <w:pPr>
        <w:ind w:left="5760" w:hanging="360"/>
      </w:pPr>
      <w:rPr>
        <w:rFonts w:ascii="Courier New" w:hAnsi="Courier New" w:cs="Courier New" w:hint="default"/>
      </w:rPr>
    </w:lvl>
    <w:lvl w:ilvl="8" w:tplc="017C332C" w:tentative="1">
      <w:start w:val="1"/>
      <w:numFmt w:val="bullet"/>
      <w:lvlText w:val=""/>
      <w:lvlJc w:val="left"/>
      <w:pPr>
        <w:ind w:left="6480" w:hanging="360"/>
      </w:pPr>
      <w:rPr>
        <w:rFonts w:ascii="Wingdings" w:hAnsi="Wingdings" w:hint="default"/>
      </w:rPr>
    </w:lvl>
  </w:abstractNum>
  <w:abstractNum w:abstractNumId="33">
    <w:nsid w:val="713E172F"/>
    <w:multiLevelType w:val="hybridMultilevel"/>
    <w:tmpl w:val="14766664"/>
    <w:lvl w:ilvl="0" w:tplc="E2DA5802">
      <w:start w:val="1"/>
      <w:numFmt w:val="bullet"/>
      <w:lvlText w:val=""/>
      <w:lvlJc w:val="left"/>
      <w:pPr>
        <w:tabs>
          <w:tab w:val="num" w:pos="1080"/>
        </w:tabs>
        <w:ind w:left="1080" w:hanging="360"/>
      </w:pPr>
      <w:rPr>
        <w:rFonts w:ascii="Symbol" w:hAnsi="Symbol" w:hint="default"/>
      </w:rPr>
    </w:lvl>
    <w:lvl w:ilvl="1" w:tplc="B2B8ED46" w:tentative="1">
      <w:start w:val="1"/>
      <w:numFmt w:val="bullet"/>
      <w:lvlText w:val="o"/>
      <w:lvlJc w:val="left"/>
      <w:pPr>
        <w:tabs>
          <w:tab w:val="num" w:pos="1800"/>
        </w:tabs>
        <w:ind w:left="1800" w:hanging="360"/>
      </w:pPr>
      <w:rPr>
        <w:rFonts w:ascii="Courier New" w:hAnsi="Courier New" w:cs="Courier New" w:hint="default"/>
      </w:rPr>
    </w:lvl>
    <w:lvl w:ilvl="2" w:tplc="468CBA72" w:tentative="1">
      <w:start w:val="1"/>
      <w:numFmt w:val="bullet"/>
      <w:lvlText w:val=""/>
      <w:lvlJc w:val="left"/>
      <w:pPr>
        <w:tabs>
          <w:tab w:val="num" w:pos="2520"/>
        </w:tabs>
        <w:ind w:left="2520" w:hanging="360"/>
      </w:pPr>
      <w:rPr>
        <w:rFonts w:ascii="Wingdings" w:hAnsi="Wingdings" w:hint="default"/>
      </w:rPr>
    </w:lvl>
    <w:lvl w:ilvl="3" w:tplc="5C185E68" w:tentative="1">
      <w:start w:val="1"/>
      <w:numFmt w:val="bullet"/>
      <w:lvlText w:val=""/>
      <w:lvlJc w:val="left"/>
      <w:pPr>
        <w:tabs>
          <w:tab w:val="num" w:pos="3240"/>
        </w:tabs>
        <w:ind w:left="3240" w:hanging="360"/>
      </w:pPr>
      <w:rPr>
        <w:rFonts w:ascii="Symbol" w:hAnsi="Symbol" w:hint="default"/>
      </w:rPr>
    </w:lvl>
    <w:lvl w:ilvl="4" w:tplc="20C68D7C" w:tentative="1">
      <w:start w:val="1"/>
      <w:numFmt w:val="bullet"/>
      <w:lvlText w:val="o"/>
      <w:lvlJc w:val="left"/>
      <w:pPr>
        <w:tabs>
          <w:tab w:val="num" w:pos="3960"/>
        </w:tabs>
        <w:ind w:left="3960" w:hanging="360"/>
      </w:pPr>
      <w:rPr>
        <w:rFonts w:ascii="Courier New" w:hAnsi="Courier New" w:cs="Courier New" w:hint="default"/>
      </w:rPr>
    </w:lvl>
    <w:lvl w:ilvl="5" w:tplc="552E33E2" w:tentative="1">
      <w:start w:val="1"/>
      <w:numFmt w:val="bullet"/>
      <w:lvlText w:val=""/>
      <w:lvlJc w:val="left"/>
      <w:pPr>
        <w:tabs>
          <w:tab w:val="num" w:pos="4680"/>
        </w:tabs>
        <w:ind w:left="4680" w:hanging="360"/>
      </w:pPr>
      <w:rPr>
        <w:rFonts w:ascii="Wingdings" w:hAnsi="Wingdings" w:hint="default"/>
      </w:rPr>
    </w:lvl>
    <w:lvl w:ilvl="6" w:tplc="AAC82DAC" w:tentative="1">
      <w:start w:val="1"/>
      <w:numFmt w:val="bullet"/>
      <w:lvlText w:val=""/>
      <w:lvlJc w:val="left"/>
      <w:pPr>
        <w:tabs>
          <w:tab w:val="num" w:pos="5400"/>
        </w:tabs>
        <w:ind w:left="5400" w:hanging="360"/>
      </w:pPr>
      <w:rPr>
        <w:rFonts w:ascii="Symbol" w:hAnsi="Symbol" w:hint="default"/>
      </w:rPr>
    </w:lvl>
    <w:lvl w:ilvl="7" w:tplc="6772200A" w:tentative="1">
      <w:start w:val="1"/>
      <w:numFmt w:val="bullet"/>
      <w:lvlText w:val="o"/>
      <w:lvlJc w:val="left"/>
      <w:pPr>
        <w:tabs>
          <w:tab w:val="num" w:pos="6120"/>
        </w:tabs>
        <w:ind w:left="6120" w:hanging="360"/>
      </w:pPr>
      <w:rPr>
        <w:rFonts w:ascii="Courier New" w:hAnsi="Courier New" w:cs="Courier New" w:hint="default"/>
      </w:rPr>
    </w:lvl>
    <w:lvl w:ilvl="8" w:tplc="A1944B58" w:tentative="1">
      <w:start w:val="1"/>
      <w:numFmt w:val="bullet"/>
      <w:lvlText w:val=""/>
      <w:lvlJc w:val="left"/>
      <w:pPr>
        <w:tabs>
          <w:tab w:val="num" w:pos="6840"/>
        </w:tabs>
        <w:ind w:left="6840" w:hanging="360"/>
      </w:pPr>
      <w:rPr>
        <w:rFonts w:ascii="Wingdings" w:hAnsi="Wingdings" w:hint="default"/>
      </w:rPr>
    </w:lvl>
  </w:abstractNum>
  <w:abstractNum w:abstractNumId="34">
    <w:nsid w:val="7C743772"/>
    <w:multiLevelType w:val="hybridMultilevel"/>
    <w:tmpl w:val="9CF04E7C"/>
    <w:lvl w:ilvl="0" w:tplc="688C5866">
      <w:start w:val="1"/>
      <w:numFmt w:val="bullet"/>
      <w:lvlText w:val=""/>
      <w:lvlJc w:val="left"/>
      <w:pPr>
        <w:ind w:left="720" w:hanging="360"/>
      </w:pPr>
      <w:rPr>
        <w:rFonts w:ascii="Symbol" w:hAnsi="Symbol" w:hint="default"/>
      </w:rPr>
    </w:lvl>
    <w:lvl w:ilvl="1" w:tplc="A96C3B5C" w:tentative="1">
      <w:start w:val="1"/>
      <w:numFmt w:val="bullet"/>
      <w:lvlText w:val="o"/>
      <w:lvlJc w:val="left"/>
      <w:pPr>
        <w:ind w:left="1440" w:hanging="360"/>
      </w:pPr>
      <w:rPr>
        <w:rFonts w:ascii="Courier New" w:hAnsi="Courier New" w:cs="Courier New" w:hint="default"/>
      </w:rPr>
    </w:lvl>
    <w:lvl w:ilvl="2" w:tplc="8C8C7D34" w:tentative="1">
      <w:start w:val="1"/>
      <w:numFmt w:val="bullet"/>
      <w:lvlText w:val=""/>
      <w:lvlJc w:val="left"/>
      <w:pPr>
        <w:ind w:left="2160" w:hanging="360"/>
      </w:pPr>
      <w:rPr>
        <w:rFonts w:ascii="Wingdings" w:hAnsi="Wingdings" w:hint="default"/>
      </w:rPr>
    </w:lvl>
    <w:lvl w:ilvl="3" w:tplc="C7081F0A" w:tentative="1">
      <w:start w:val="1"/>
      <w:numFmt w:val="bullet"/>
      <w:lvlText w:val=""/>
      <w:lvlJc w:val="left"/>
      <w:pPr>
        <w:ind w:left="2880" w:hanging="360"/>
      </w:pPr>
      <w:rPr>
        <w:rFonts w:ascii="Symbol" w:hAnsi="Symbol" w:hint="default"/>
      </w:rPr>
    </w:lvl>
    <w:lvl w:ilvl="4" w:tplc="083AD906" w:tentative="1">
      <w:start w:val="1"/>
      <w:numFmt w:val="bullet"/>
      <w:lvlText w:val="o"/>
      <w:lvlJc w:val="left"/>
      <w:pPr>
        <w:ind w:left="3600" w:hanging="360"/>
      </w:pPr>
      <w:rPr>
        <w:rFonts w:ascii="Courier New" w:hAnsi="Courier New" w:cs="Courier New" w:hint="default"/>
      </w:rPr>
    </w:lvl>
    <w:lvl w:ilvl="5" w:tplc="5A3041A6" w:tentative="1">
      <w:start w:val="1"/>
      <w:numFmt w:val="bullet"/>
      <w:lvlText w:val=""/>
      <w:lvlJc w:val="left"/>
      <w:pPr>
        <w:ind w:left="4320" w:hanging="360"/>
      </w:pPr>
      <w:rPr>
        <w:rFonts w:ascii="Wingdings" w:hAnsi="Wingdings" w:hint="default"/>
      </w:rPr>
    </w:lvl>
    <w:lvl w:ilvl="6" w:tplc="D3A8609E" w:tentative="1">
      <w:start w:val="1"/>
      <w:numFmt w:val="bullet"/>
      <w:lvlText w:val=""/>
      <w:lvlJc w:val="left"/>
      <w:pPr>
        <w:ind w:left="5040" w:hanging="360"/>
      </w:pPr>
      <w:rPr>
        <w:rFonts w:ascii="Symbol" w:hAnsi="Symbol" w:hint="default"/>
      </w:rPr>
    </w:lvl>
    <w:lvl w:ilvl="7" w:tplc="074A03B2" w:tentative="1">
      <w:start w:val="1"/>
      <w:numFmt w:val="bullet"/>
      <w:lvlText w:val="o"/>
      <w:lvlJc w:val="left"/>
      <w:pPr>
        <w:ind w:left="5760" w:hanging="360"/>
      </w:pPr>
      <w:rPr>
        <w:rFonts w:ascii="Courier New" w:hAnsi="Courier New" w:cs="Courier New" w:hint="default"/>
      </w:rPr>
    </w:lvl>
    <w:lvl w:ilvl="8" w:tplc="FD124BFA" w:tentative="1">
      <w:start w:val="1"/>
      <w:numFmt w:val="bullet"/>
      <w:lvlText w:val=""/>
      <w:lvlJc w:val="left"/>
      <w:pPr>
        <w:ind w:left="6480" w:hanging="360"/>
      </w:pPr>
      <w:rPr>
        <w:rFonts w:ascii="Wingdings" w:hAnsi="Wingdings" w:hint="default"/>
      </w:rPr>
    </w:lvl>
  </w:abstractNum>
  <w:abstractNum w:abstractNumId="35">
    <w:nsid w:val="7D4047AC"/>
    <w:multiLevelType w:val="hybridMultilevel"/>
    <w:tmpl w:val="BBAE76C2"/>
    <w:lvl w:ilvl="0" w:tplc="1C08DF74">
      <w:start w:val="1"/>
      <w:numFmt w:val="bullet"/>
      <w:lvlText w:val=""/>
      <w:lvlJc w:val="left"/>
      <w:pPr>
        <w:ind w:left="720" w:hanging="360"/>
      </w:pPr>
      <w:rPr>
        <w:rFonts w:ascii="Symbol" w:hAnsi="Symbol" w:hint="default"/>
      </w:rPr>
    </w:lvl>
    <w:lvl w:ilvl="1" w:tplc="EF7857D4" w:tentative="1">
      <w:start w:val="1"/>
      <w:numFmt w:val="bullet"/>
      <w:lvlText w:val="o"/>
      <w:lvlJc w:val="left"/>
      <w:pPr>
        <w:ind w:left="1440" w:hanging="360"/>
      </w:pPr>
      <w:rPr>
        <w:rFonts w:ascii="Courier New" w:hAnsi="Courier New" w:cs="Courier New" w:hint="default"/>
      </w:rPr>
    </w:lvl>
    <w:lvl w:ilvl="2" w:tplc="F8E27EAE" w:tentative="1">
      <w:start w:val="1"/>
      <w:numFmt w:val="bullet"/>
      <w:lvlText w:val=""/>
      <w:lvlJc w:val="left"/>
      <w:pPr>
        <w:ind w:left="2160" w:hanging="360"/>
      </w:pPr>
      <w:rPr>
        <w:rFonts w:ascii="Wingdings" w:hAnsi="Wingdings" w:hint="default"/>
      </w:rPr>
    </w:lvl>
    <w:lvl w:ilvl="3" w:tplc="6D42163C" w:tentative="1">
      <w:start w:val="1"/>
      <w:numFmt w:val="bullet"/>
      <w:lvlText w:val=""/>
      <w:lvlJc w:val="left"/>
      <w:pPr>
        <w:ind w:left="2880" w:hanging="360"/>
      </w:pPr>
      <w:rPr>
        <w:rFonts w:ascii="Symbol" w:hAnsi="Symbol" w:hint="default"/>
      </w:rPr>
    </w:lvl>
    <w:lvl w:ilvl="4" w:tplc="480AFCF8" w:tentative="1">
      <w:start w:val="1"/>
      <w:numFmt w:val="bullet"/>
      <w:lvlText w:val="o"/>
      <w:lvlJc w:val="left"/>
      <w:pPr>
        <w:ind w:left="3600" w:hanging="360"/>
      </w:pPr>
      <w:rPr>
        <w:rFonts w:ascii="Courier New" w:hAnsi="Courier New" w:cs="Courier New" w:hint="default"/>
      </w:rPr>
    </w:lvl>
    <w:lvl w:ilvl="5" w:tplc="477235A6" w:tentative="1">
      <w:start w:val="1"/>
      <w:numFmt w:val="bullet"/>
      <w:lvlText w:val=""/>
      <w:lvlJc w:val="left"/>
      <w:pPr>
        <w:ind w:left="4320" w:hanging="360"/>
      </w:pPr>
      <w:rPr>
        <w:rFonts w:ascii="Wingdings" w:hAnsi="Wingdings" w:hint="default"/>
      </w:rPr>
    </w:lvl>
    <w:lvl w:ilvl="6" w:tplc="93D021DA" w:tentative="1">
      <w:start w:val="1"/>
      <w:numFmt w:val="bullet"/>
      <w:lvlText w:val=""/>
      <w:lvlJc w:val="left"/>
      <w:pPr>
        <w:ind w:left="5040" w:hanging="360"/>
      </w:pPr>
      <w:rPr>
        <w:rFonts w:ascii="Symbol" w:hAnsi="Symbol" w:hint="default"/>
      </w:rPr>
    </w:lvl>
    <w:lvl w:ilvl="7" w:tplc="1E68FB60" w:tentative="1">
      <w:start w:val="1"/>
      <w:numFmt w:val="bullet"/>
      <w:lvlText w:val="o"/>
      <w:lvlJc w:val="left"/>
      <w:pPr>
        <w:ind w:left="5760" w:hanging="360"/>
      </w:pPr>
      <w:rPr>
        <w:rFonts w:ascii="Courier New" w:hAnsi="Courier New" w:cs="Courier New" w:hint="default"/>
      </w:rPr>
    </w:lvl>
    <w:lvl w:ilvl="8" w:tplc="535E9C9C" w:tentative="1">
      <w:start w:val="1"/>
      <w:numFmt w:val="bullet"/>
      <w:lvlText w:val=""/>
      <w:lvlJc w:val="left"/>
      <w:pPr>
        <w:ind w:left="6480" w:hanging="360"/>
      </w:pPr>
      <w:rPr>
        <w:rFonts w:ascii="Wingdings" w:hAnsi="Wingdings" w:hint="default"/>
      </w:rPr>
    </w:lvl>
  </w:abstractNum>
  <w:abstractNum w:abstractNumId="36">
    <w:nsid w:val="7D586D82"/>
    <w:multiLevelType w:val="hybridMultilevel"/>
    <w:tmpl w:val="C522626A"/>
    <w:lvl w:ilvl="0" w:tplc="1C52D1AA">
      <w:start w:val="1"/>
      <w:numFmt w:val="bullet"/>
      <w:lvlText w:val=""/>
      <w:lvlJc w:val="left"/>
      <w:pPr>
        <w:tabs>
          <w:tab w:val="num" w:pos="1080"/>
        </w:tabs>
        <w:ind w:left="1080" w:hanging="360"/>
      </w:pPr>
      <w:rPr>
        <w:rFonts w:ascii="Symbol" w:hAnsi="Symbol" w:hint="default"/>
      </w:rPr>
    </w:lvl>
    <w:lvl w:ilvl="1" w:tplc="01489062" w:tentative="1">
      <w:start w:val="1"/>
      <w:numFmt w:val="bullet"/>
      <w:lvlText w:val="o"/>
      <w:lvlJc w:val="left"/>
      <w:pPr>
        <w:tabs>
          <w:tab w:val="num" w:pos="1800"/>
        </w:tabs>
        <w:ind w:left="1800" w:hanging="360"/>
      </w:pPr>
      <w:rPr>
        <w:rFonts w:ascii="Courier New" w:hAnsi="Courier New" w:cs="Courier New" w:hint="default"/>
      </w:rPr>
    </w:lvl>
    <w:lvl w:ilvl="2" w:tplc="671AC6D8" w:tentative="1">
      <w:start w:val="1"/>
      <w:numFmt w:val="bullet"/>
      <w:lvlText w:val=""/>
      <w:lvlJc w:val="left"/>
      <w:pPr>
        <w:tabs>
          <w:tab w:val="num" w:pos="2520"/>
        </w:tabs>
        <w:ind w:left="2520" w:hanging="360"/>
      </w:pPr>
      <w:rPr>
        <w:rFonts w:ascii="Wingdings" w:hAnsi="Wingdings" w:hint="default"/>
      </w:rPr>
    </w:lvl>
    <w:lvl w:ilvl="3" w:tplc="FEACC930" w:tentative="1">
      <w:start w:val="1"/>
      <w:numFmt w:val="bullet"/>
      <w:lvlText w:val=""/>
      <w:lvlJc w:val="left"/>
      <w:pPr>
        <w:tabs>
          <w:tab w:val="num" w:pos="3240"/>
        </w:tabs>
        <w:ind w:left="3240" w:hanging="360"/>
      </w:pPr>
      <w:rPr>
        <w:rFonts w:ascii="Symbol" w:hAnsi="Symbol" w:hint="default"/>
      </w:rPr>
    </w:lvl>
    <w:lvl w:ilvl="4" w:tplc="C4B4B67A" w:tentative="1">
      <w:start w:val="1"/>
      <w:numFmt w:val="bullet"/>
      <w:lvlText w:val="o"/>
      <w:lvlJc w:val="left"/>
      <w:pPr>
        <w:tabs>
          <w:tab w:val="num" w:pos="3960"/>
        </w:tabs>
        <w:ind w:left="3960" w:hanging="360"/>
      </w:pPr>
      <w:rPr>
        <w:rFonts w:ascii="Courier New" w:hAnsi="Courier New" w:cs="Courier New" w:hint="default"/>
      </w:rPr>
    </w:lvl>
    <w:lvl w:ilvl="5" w:tplc="06F8CD00" w:tentative="1">
      <w:start w:val="1"/>
      <w:numFmt w:val="bullet"/>
      <w:lvlText w:val=""/>
      <w:lvlJc w:val="left"/>
      <w:pPr>
        <w:tabs>
          <w:tab w:val="num" w:pos="4680"/>
        </w:tabs>
        <w:ind w:left="4680" w:hanging="360"/>
      </w:pPr>
      <w:rPr>
        <w:rFonts w:ascii="Wingdings" w:hAnsi="Wingdings" w:hint="default"/>
      </w:rPr>
    </w:lvl>
    <w:lvl w:ilvl="6" w:tplc="14D0EC80" w:tentative="1">
      <w:start w:val="1"/>
      <w:numFmt w:val="bullet"/>
      <w:lvlText w:val=""/>
      <w:lvlJc w:val="left"/>
      <w:pPr>
        <w:tabs>
          <w:tab w:val="num" w:pos="5400"/>
        </w:tabs>
        <w:ind w:left="5400" w:hanging="360"/>
      </w:pPr>
      <w:rPr>
        <w:rFonts w:ascii="Symbol" w:hAnsi="Symbol" w:hint="default"/>
      </w:rPr>
    </w:lvl>
    <w:lvl w:ilvl="7" w:tplc="8346B75A" w:tentative="1">
      <w:start w:val="1"/>
      <w:numFmt w:val="bullet"/>
      <w:lvlText w:val="o"/>
      <w:lvlJc w:val="left"/>
      <w:pPr>
        <w:tabs>
          <w:tab w:val="num" w:pos="6120"/>
        </w:tabs>
        <w:ind w:left="6120" w:hanging="360"/>
      </w:pPr>
      <w:rPr>
        <w:rFonts w:ascii="Courier New" w:hAnsi="Courier New" w:cs="Courier New" w:hint="default"/>
      </w:rPr>
    </w:lvl>
    <w:lvl w:ilvl="8" w:tplc="A81A5AFE" w:tentative="1">
      <w:start w:val="1"/>
      <w:numFmt w:val="bullet"/>
      <w:lvlText w:val=""/>
      <w:lvlJc w:val="left"/>
      <w:pPr>
        <w:tabs>
          <w:tab w:val="num" w:pos="6840"/>
        </w:tabs>
        <w:ind w:left="6840" w:hanging="360"/>
      </w:pPr>
      <w:rPr>
        <w:rFonts w:ascii="Wingdings" w:hAnsi="Wingdings" w:hint="default"/>
      </w:rPr>
    </w:lvl>
  </w:abstractNum>
  <w:abstractNum w:abstractNumId="37">
    <w:nsid w:val="7D586D83"/>
    <w:multiLevelType w:val="hybridMultilevel"/>
    <w:tmpl w:val="7D586D83"/>
    <w:lvl w:ilvl="0" w:tplc="7F7A111C">
      <w:start w:val="1"/>
      <w:numFmt w:val="bullet"/>
      <w:lvlText w:val=""/>
      <w:lvlJc w:val="left"/>
      <w:pPr>
        <w:tabs>
          <w:tab w:val="num" w:pos="720"/>
        </w:tabs>
        <w:ind w:left="720" w:hanging="360"/>
      </w:pPr>
      <w:rPr>
        <w:rFonts w:ascii="Symbol" w:hAnsi="Symbol"/>
      </w:rPr>
    </w:lvl>
    <w:lvl w:ilvl="1" w:tplc="AD587804">
      <w:start w:val="1"/>
      <w:numFmt w:val="bullet"/>
      <w:lvlText w:val="o"/>
      <w:lvlJc w:val="left"/>
      <w:pPr>
        <w:tabs>
          <w:tab w:val="num" w:pos="1440"/>
        </w:tabs>
        <w:ind w:left="1440" w:hanging="360"/>
      </w:pPr>
      <w:rPr>
        <w:rFonts w:ascii="Courier New" w:hAnsi="Courier New"/>
      </w:rPr>
    </w:lvl>
    <w:lvl w:ilvl="2" w:tplc="9A96EA50">
      <w:start w:val="1"/>
      <w:numFmt w:val="bullet"/>
      <w:lvlText w:val=""/>
      <w:lvlJc w:val="left"/>
      <w:pPr>
        <w:tabs>
          <w:tab w:val="num" w:pos="2160"/>
        </w:tabs>
        <w:ind w:left="2160" w:hanging="360"/>
      </w:pPr>
      <w:rPr>
        <w:rFonts w:ascii="Wingdings" w:hAnsi="Wingdings"/>
      </w:rPr>
    </w:lvl>
    <w:lvl w:ilvl="3" w:tplc="B582C5D6">
      <w:start w:val="1"/>
      <w:numFmt w:val="bullet"/>
      <w:lvlText w:val=""/>
      <w:lvlJc w:val="left"/>
      <w:pPr>
        <w:tabs>
          <w:tab w:val="num" w:pos="2880"/>
        </w:tabs>
        <w:ind w:left="2880" w:hanging="360"/>
      </w:pPr>
      <w:rPr>
        <w:rFonts w:ascii="Symbol" w:hAnsi="Symbol"/>
      </w:rPr>
    </w:lvl>
    <w:lvl w:ilvl="4" w:tplc="5BEE3C48">
      <w:start w:val="1"/>
      <w:numFmt w:val="bullet"/>
      <w:lvlText w:val="o"/>
      <w:lvlJc w:val="left"/>
      <w:pPr>
        <w:tabs>
          <w:tab w:val="num" w:pos="3600"/>
        </w:tabs>
        <w:ind w:left="3600" w:hanging="360"/>
      </w:pPr>
      <w:rPr>
        <w:rFonts w:ascii="Courier New" w:hAnsi="Courier New"/>
      </w:rPr>
    </w:lvl>
    <w:lvl w:ilvl="5" w:tplc="F56A992E">
      <w:start w:val="1"/>
      <w:numFmt w:val="bullet"/>
      <w:lvlText w:val=""/>
      <w:lvlJc w:val="left"/>
      <w:pPr>
        <w:tabs>
          <w:tab w:val="num" w:pos="4320"/>
        </w:tabs>
        <w:ind w:left="4320" w:hanging="360"/>
      </w:pPr>
      <w:rPr>
        <w:rFonts w:ascii="Wingdings" w:hAnsi="Wingdings"/>
      </w:rPr>
    </w:lvl>
    <w:lvl w:ilvl="6" w:tplc="02421F54">
      <w:start w:val="1"/>
      <w:numFmt w:val="bullet"/>
      <w:lvlText w:val=""/>
      <w:lvlJc w:val="left"/>
      <w:pPr>
        <w:tabs>
          <w:tab w:val="num" w:pos="5040"/>
        </w:tabs>
        <w:ind w:left="5040" w:hanging="360"/>
      </w:pPr>
      <w:rPr>
        <w:rFonts w:ascii="Symbol" w:hAnsi="Symbol"/>
      </w:rPr>
    </w:lvl>
    <w:lvl w:ilvl="7" w:tplc="5BAC6AB6">
      <w:start w:val="1"/>
      <w:numFmt w:val="bullet"/>
      <w:lvlText w:val="o"/>
      <w:lvlJc w:val="left"/>
      <w:pPr>
        <w:tabs>
          <w:tab w:val="num" w:pos="5760"/>
        </w:tabs>
        <w:ind w:left="5760" w:hanging="360"/>
      </w:pPr>
      <w:rPr>
        <w:rFonts w:ascii="Courier New" w:hAnsi="Courier New"/>
      </w:rPr>
    </w:lvl>
    <w:lvl w:ilvl="8" w:tplc="5A8AE34A">
      <w:start w:val="1"/>
      <w:numFmt w:val="bullet"/>
      <w:lvlText w:val=""/>
      <w:lvlJc w:val="left"/>
      <w:pPr>
        <w:tabs>
          <w:tab w:val="num" w:pos="6480"/>
        </w:tabs>
        <w:ind w:left="6480" w:hanging="360"/>
      </w:pPr>
      <w:rPr>
        <w:rFonts w:ascii="Wingdings" w:hAnsi="Wingdings"/>
      </w:rPr>
    </w:lvl>
  </w:abstractNum>
  <w:abstractNum w:abstractNumId="38">
    <w:nsid w:val="7D586D84"/>
    <w:multiLevelType w:val="hybridMultilevel"/>
    <w:tmpl w:val="7D586D84"/>
    <w:lvl w:ilvl="0" w:tplc="A5FEAAE2">
      <w:start w:val="1"/>
      <w:numFmt w:val="bullet"/>
      <w:lvlText w:val=""/>
      <w:lvlJc w:val="left"/>
      <w:pPr>
        <w:tabs>
          <w:tab w:val="num" w:pos="720"/>
        </w:tabs>
        <w:ind w:left="720" w:hanging="360"/>
      </w:pPr>
      <w:rPr>
        <w:rFonts w:ascii="Symbol" w:hAnsi="Symbol"/>
      </w:rPr>
    </w:lvl>
    <w:lvl w:ilvl="1" w:tplc="190A18E0">
      <w:start w:val="1"/>
      <w:numFmt w:val="bullet"/>
      <w:lvlText w:val="o"/>
      <w:lvlJc w:val="left"/>
      <w:pPr>
        <w:tabs>
          <w:tab w:val="num" w:pos="1440"/>
        </w:tabs>
        <w:ind w:left="1440" w:hanging="360"/>
      </w:pPr>
      <w:rPr>
        <w:rFonts w:ascii="Courier New" w:hAnsi="Courier New"/>
      </w:rPr>
    </w:lvl>
    <w:lvl w:ilvl="2" w:tplc="9990B564">
      <w:start w:val="1"/>
      <w:numFmt w:val="bullet"/>
      <w:lvlText w:val=""/>
      <w:lvlJc w:val="left"/>
      <w:pPr>
        <w:tabs>
          <w:tab w:val="num" w:pos="2160"/>
        </w:tabs>
        <w:ind w:left="2160" w:hanging="360"/>
      </w:pPr>
      <w:rPr>
        <w:rFonts w:ascii="Wingdings" w:hAnsi="Wingdings"/>
      </w:rPr>
    </w:lvl>
    <w:lvl w:ilvl="3" w:tplc="76401244">
      <w:start w:val="1"/>
      <w:numFmt w:val="bullet"/>
      <w:lvlText w:val=""/>
      <w:lvlJc w:val="left"/>
      <w:pPr>
        <w:tabs>
          <w:tab w:val="num" w:pos="2880"/>
        </w:tabs>
        <w:ind w:left="2880" w:hanging="360"/>
      </w:pPr>
      <w:rPr>
        <w:rFonts w:ascii="Symbol" w:hAnsi="Symbol"/>
      </w:rPr>
    </w:lvl>
    <w:lvl w:ilvl="4" w:tplc="0E0C3894">
      <w:start w:val="1"/>
      <w:numFmt w:val="bullet"/>
      <w:lvlText w:val="o"/>
      <w:lvlJc w:val="left"/>
      <w:pPr>
        <w:tabs>
          <w:tab w:val="num" w:pos="3600"/>
        </w:tabs>
        <w:ind w:left="3600" w:hanging="360"/>
      </w:pPr>
      <w:rPr>
        <w:rFonts w:ascii="Courier New" w:hAnsi="Courier New"/>
      </w:rPr>
    </w:lvl>
    <w:lvl w:ilvl="5" w:tplc="1164A256">
      <w:start w:val="1"/>
      <w:numFmt w:val="bullet"/>
      <w:lvlText w:val=""/>
      <w:lvlJc w:val="left"/>
      <w:pPr>
        <w:tabs>
          <w:tab w:val="num" w:pos="4320"/>
        </w:tabs>
        <w:ind w:left="4320" w:hanging="360"/>
      </w:pPr>
      <w:rPr>
        <w:rFonts w:ascii="Wingdings" w:hAnsi="Wingdings"/>
      </w:rPr>
    </w:lvl>
    <w:lvl w:ilvl="6" w:tplc="40FA353A">
      <w:start w:val="1"/>
      <w:numFmt w:val="bullet"/>
      <w:lvlText w:val=""/>
      <w:lvlJc w:val="left"/>
      <w:pPr>
        <w:tabs>
          <w:tab w:val="num" w:pos="5040"/>
        </w:tabs>
        <w:ind w:left="5040" w:hanging="360"/>
      </w:pPr>
      <w:rPr>
        <w:rFonts w:ascii="Symbol" w:hAnsi="Symbol"/>
      </w:rPr>
    </w:lvl>
    <w:lvl w:ilvl="7" w:tplc="6CE4FB4E">
      <w:start w:val="1"/>
      <w:numFmt w:val="bullet"/>
      <w:lvlText w:val="o"/>
      <w:lvlJc w:val="left"/>
      <w:pPr>
        <w:tabs>
          <w:tab w:val="num" w:pos="5760"/>
        </w:tabs>
        <w:ind w:left="5760" w:hanging="360"/>
      </w:pPr>
      <w:rPr>
        <w:rFonts w:ascii="Courier New" w:hAnsi="Courier New"/>
      </w:rPr>
    </w:lvl>
    <w:lvl w:ilvl="8" w:tplc="8946C3FC">
      <w:start w:val="1"/>
      <w:numFmt w:val="bullet"/>
      <w:lvlText w:val=""/>
      <w:lvlJc w:val="left"/>
      <w:pPr>
        <w:tabs>
          <w:tab w:val="num" w:pos="6480"/>
        </w:tabs>
        <w:ind w:left="6480" w:hanging="360"/>
      </w:pPr>
      <w:rPr>
        <w:rFonts w:ascii="Wingdings" w:hAnsi="Wingdings"/>
      </w:rPr>
    </w:lvl>
  </w:abstractNum>
  <w:abstractNum w:abstractNumId="39">
    <w:nsid w:val="7D586D85"/>
    <w:multiLevelType w:val="hybridMultilevel"/>
    <w:tmpl w:val="7D586D85"/>
    <w:lvl w:ilvl="0" w:tplc="2692FA86">
      <w:start w:val="1"/>
      <w:numFmt w:val="bullet"/>
      <w:lvlText w:val=""/>
      <w:lvlJc w:val="left"/>
      <w:pPr>
        <w:tabs>
          <w:tab w:val="num" w:pos="720"/>
        </w:tabs>
        <w:ind w:left="720" w:hanging="360"/>
      </w:pPr>
      <w:rPr>
        <w:rFonts w:ascii="Symbol" w:hAnsi="Symbol"/>
      </w:rPr>
    </w:lvl>
    <w:lvl w:ilvl="1" w:tplc="A68E3C06">
      <w:start w:val="1"/>
      <w:numFmt w:val="bullet"/>
      <w:lvlText w:val="o"/>
      <w:lvlJc w:val="left"/>
      <w:pPr>
        <w:tabs>
          <w:tab w:val="num" w:pos="1440"/>
        </w:tabs>
        <w:ind w:left="1440" w:hanging="360"/>
      </w:pPr>
      <w:rPr>
        <w:rFonts w:ascii="Courier New" w:hAnsi="Courier New"/>
      </w:rPr>
    </w:lvl>
    <w:lvl w:ilvl="2" w:tplc="246CACFC">
      <w:start w:val="1"/>
      <w:numFmt w:val="bullet"/>
      <w:lvlText w:val=""/>
      <w:lvlJc w:val="left"/>
      <w:pPr>
        <w:tabs>
          <w:tab w:val="num" w:pos="2160"/>
        </w:tabs>
        <w:ind w:left="2160" w:hanging="360"/>
      </w:pPr>
      <w:rPr>
        <w:rFonts w:ascii="Wingdings" w:hAnsi="Wingdings"/>
      </w:rPr>
    </w:lvl>
    <w:lvl w:ilvl="3" w:tplc="B7EE9A38">
      <w:start w:val="1"/>
      <w:numFmt w:val="bullet"/>
      <w:lvlText w:val=""/>
      <w:lvlJc w:val="left"/>
      <w:pPr>
        <w:tabs>
          <w:tab w:val="num" w:pos="2880"/>
        </w:tabs>
        <w:ind w:left="2880" w:hanging="360"/>
      </w:pPr>
      <w:rPr>
        <w:rFonts w:ascii="Symbol" w:hAnsi="Symbol"/>
      </w:rPr>
    </w:lvl>
    <w:lvl w:ilvl="4" w:tplc="C4C2BED4">
      <w:start w:val="1"/>
      <w:numFmt w:val="bullet"/>
      <w:lvlText w:val="o"/>
      <w:lvlJc w:val="left"/>
      <w:pPr>
        <w:tabs>
          <w:tab w:val="num" w:pos="3600"/>
        </w:tabs>
        <w:ind w:left="3600" w:hanging="360"/>
      </w:pPr>
      <w:rPr>
        <w:rFonts w:ascii="Courier New" w:hAnsi="Courier New"/>
      </w:rPr>
    </w:lvl>
    <w:lvl w:ilvl="5" w:tplc="3C70F7E6">
      <w:start w:val="1"/>
      <w:numFmt w:val="bullet"/>
      <w:lvlText w:val=""/>
      <w:lvlJc w:val="left"/>
      <w:pPr>
        <w:tabs>
          <w:tab w:val="num" w:pos="4320"/>
        </w:tabs>
        <w:ind w:left="4320" w:hanging="360"/>
      </w:pPr>
      <w:rPr>
        <w:rFonts w:ascii="Wingdings" w:hAnsi="Wingdings"/>
      </w:rPr>
    </w:lvl>
    <w:lvl w:ilvl="6" w:tplc="DB004330">
      <w:start w:val="1"/>
      <w:numFmt w:val="bullet"/>
      <w:lvlText w:val=""/>
      <w:lvlJc w:val="left"/>
      <w:pPr>
        <w:tabs>
          <w:tab w:val="num" w:pos="5040"/>
        </w:tabs>
        <w:ind w:left="5040" w:hanging="360"/>
      </w:pPr>
      <w:rPr>
        <w:rFonts w:ascii="Symbol" w:hAnsi="Symbol"/>
      </w:rPr>
    </w:lvl>
    <w:lvl w:ilvl="7" w:tplc="1D4087C4">
      <w:start w:val="1"/>
      <w:numFmt w:val="bullet"/>
      <w:lvlText w:val="o"/>
      <w:lvlJc w:val="left"/>
      <w:pPr>
        <w:tabs>
          <w:tab w:val="num" w:pos="5760"/>
        </w:tabs>
        <w:ind w:left="5760" w:hanging="360"/>
      </w:pPr>
      <w:rPr>
        <w:rFonts w:ascii="Courier New" w:hAnsi="Courier New"/>
      </w:rPr>
    </w:lvl>
    <w:lvl w:ilvl="8" w:tplc="DA9AEF92">
      <w:start w:val="1"/>
      <w:numFmt w:val="bullet"/>
      <w:lvlText w:val=""/>
      <w:lvlJc w:val="left"/>
      <w:pPr>
        <w:tabs>
          <w:tab w:val="num" w:pos="6480"/>
        </w:tabs>
        <w:ind w:left="6480" w:hanging="360"/>
      </w:pPr>
      <w:rPr>
        <w:rFonts w:ascii="Wingdings" w:hAnsi="Wingdings"/>
      </w:rPr>
    </w:lvl>
  </w:abstractNum>
  <w:abstractNum w:abstractNumId="40">
    <w:nsid w:val="7D586D86"/>
    <w:multiLevelType w:val="hybridMultilevel"/>
    <w:tmpl w:val="7D586D86"/>
    <w:lvl w:ilvl="0" w:tplc="C9925CD6">
      <w:start w:val="1"/>
      <w:numFmt w:val="bullet"/>
      <w:lvlText w:val=""/>
      <w:lvlJc w:val="left"/>
      <w:pPr>
        <w:tabs>
          <w:tab w:val="num" w:pos="720"/>
        </w:tabs>
        <w:ind w:left="720" w:hanging="360"/>
      </w:pPr>
      <w:rPr>
        <w:rFonts w:ascii="Symbol" w:hAnsi="Symbol"/>
      </w:rPr>
    </w:lvl>
    <w:lvl w:ilvl="1" w:tplc="F752A494">
      <w:start w:val="1"/>
      <w:numFmt w:val="bullet"/>
      <w:lvlText w:val="o"/>
      <w:lvlJc w:val="left"/>
      <w:pPr>
        <w:tabs>
          <w:tab w:val="num" w:pos="1440"/>
        </w:tabs>
        <w:ind w:left="1440" w:hanging="360"/>
      </w:pPr>
      <w:rPr>
        <w:rFonts w:ascii="Courier New" w:hAnsi="Courier New"/>
      </w:rPr>
    </w:lvl>
    <w:lvl w:ilvl="2" w:tplc="2CB48478">
      <w:start w:val="1"/>
      <w:numFmt w:val="bullet"/>
      <w:lvlText w:val=""/>
      <w:lvlJc w:val="left"/>
      <w:pPr>
        <w:tabs>
          <w:tab w:val="num" w:pos="2160"/>
        </w:tabs>
        <w:ind w:left="2160" w:hanging="360"/>
      </w:pPr>
      <w:rPr>
        <w:rFonts w:ascii="Wingdings" w:hAnsi="Wingdings"/>
      </w:rPr>
    </w:lvl>
    <w:lvl w:ilvl="3" w:tplc="82209F4A">
      <w:start w:val="1"/>
      <w:numFmt w:val="bullet"/>
      <w:lvlText w:val=""/>
      <w:lvlJc w:val="left"/>
      <w:pPr>
        <w:tabs>
          <w:tab w:val="num" w:pos="2880"/>
        </w:tabs>
        <w:ind w:left="2880" w:hanging="360"/>
      </w:pPr>
      <w:rPr>
        <w:rFonts w:ascii="Symbol" w:hAnsi="Symbol"/>
      </w:rPr>
    </w:lvl>
    <w:lvl w:ilvl="4" w:tplc="7946F7EC">
      <w:start w:val="1"/>
      <w:numFmt w:val="bullet"/>
      <w:lvlText w:val="o"/>
      <w:lvlJc w:val="left"/>
      <w:pPr>
        <w:tabs>
          <w:tab w:val="num" w:pos="3600"/>
        </w:tabs>
        <w:ind w:left="3600" w:hanging="360"/>
      </w:pPr>
      <w:rPr>
        <w:rFonts w:ascii="Courier New" w:hAnsi="Courier New"/>
      </w:rPr>
    </w:lvl>
    <w:lvl w:ilvl="5" w:tplc="C8A852B4">
      <w:start w:val="1"/>
      <w:numFmt w:val="bullet"/>
      <w:lvlText w:val=""/>
      <w:lvlJc w:val="left"/>
      <w:pPr>
        <w:tabs>
          <w:tab w:val="num" w:pos="4320"/>
        </w:tabs>
        <w:ind w:left="4320" w:hanging="360"/>
      </w:pPr>
      <w:rPr>
        <w:rFonts w:ascii="Wingdings" w:hAnsi="Wingdings"/>
      </w:rPr>
    </w:lvl>
    <w:lvl w:ilvl="6" w:tplc="5DD8980C">
      <w:start w:val="1"/>
      <w:numFmt w:val="bullet"/>
      <w:lvlText w:val=""/>
      <w:lvlJc w:val="left"/>
      <w:pPr>
        <w:tabs>
          <w:tab w:val="num" w:pos="5040"/>
        </w:tabs>
        <w:ind w:left="5040" w:hanging="360"/>
      </w:pPr>
      <w:rPr>
        <w:rFonts w:ascii="Symbol" w:hAnsi="Symbol"/>
      </w:rPr>
    </w:lvl>
    <w:lvl w:ilvl="7" w:tplc="74F4487E">
      <w:start w:val="1"/>
      <w:numFmt w:val="bullet"/>
      <w:lvlText w:val="o"/>
      <w:lvlJc w:val="left"/>
      <w:pPr>
        <w:tabs>
          <w:tab w:val="num" w:pos="5760"/>
        </w:tabs>
        <w:ind w:left="5760" w:hanging="360"/>
      </w:pPr>
      <w:rPr>
        <w:rFonts w:ascii="Courier New" w:hAnsi="Courier New"/>
      </w:rPr>
    </w:lvl>
    <w:lvl w:ilvl="8" w:tplc="6E0C625A">
      <w:start w:val="1"/>
      <w:numFmt w:val="bullet"/>
      <w:lvlText w:val=""/>
      <w:lvlJc w:val="left"/>
      <w:pPr>
        <w:tabs>
          <w:tab w:val="num" w:pos="6480"/>
        </w:tabs>
        <w:ind w:left="6480" w:hanging="360"/>
      </w:pPr>
      <w:rPr>
        <w:rFonts w:ascii="Wingdings" w:hAnsi="Wingdings"/>
      </w:rPr>
    </w:lvl>
  </w:abstractNum>
  <w:abstractNum w:abstractNumId="41">
    <w:nsid w:val="7D586D87"/>
    <w:multiLevelType w:val="hybridMultilevel"/>
    <w:tmpl w:val="7D586D87"/>
    <w:lvl w:ilvl="0" w:tplc="565C7822">
      <w:start w:val="1"/>
      <w:numFmt w:val="bullet"/>
      <w:lvlText w:val=""/>
      <w:lvlJc w:val="left"/>
      <w:pPr>
        <w:tabs>
          <w:tab w:val="num" w:pos="720"/>
        </w:tabs>
        <w:ind w:left="720" w:hanging="360"/>
      </w:pPr>
      <w:rPr>
        <w:rFonts w:ascii="Symbol" w:hAnsi="Symbol"/>
      </w:rPr>
    </w:lvl>
    <w:lvl w:ilvl="1" w:tplc="261C70E2">
      <w:start w:val="1"/>
      <w:numFmt w:val="bullet"/>
      <w:lvlText w:val="o"/>
      <w:lvlJc w:val="left"/>
      <w:pPr>
        <w:tabs>
          <w:tab w:val="num" w:pos="1440"/>
        </w:tabs>
        <w:ind w:left="1440" w:hanging="360"/>
      </w:pPr>
      <w:rPr>
        <w:rFonts w:ascii="Courier New" w:hAnsi="Courier New"/>
      </w:rPr>
    </w:lvl>
    <w:lvl w:ilvl="2" w:tplc="EB4AFDD0">
      <w:start w:val="1"/>
      <w:numFmt w:val="bullet"/>
      <w:lvlText w:val=""/>
      <w:lvlJc w:val="left"/>
      <w:pPr>
        <w:tabs>
          <w:tab w:val="num" w:pos="2160"/>
        </w:tabs>
        <w:ind w:left="2160" w:hanging="360"/>
      </w:pPr>
      <w:rPr>
        <w:rFonts w:ascii="Wingdings" w:hAnsi="Wingdings"/>
      </w:rPr>
    </w:lvl>
    <w:lvl w:ilvl="3" w:tplc="96CCABE4">
      <w:start w:val="1"/>
      <w:numFmt w:val="bullet"/>
      <w:lvlText w:val=""/>
      <w:lvlJc w:val="left"/>
      <w:pPr>
        <w:tabs>
          <w:tab w:val="num" w:pos="2880"/>
        </w:tabs>
        <w:ind w:left="2880" w:hanging="360"/>
      </w:pPr>
      <w:rPr>
        <w:rFonts w:ascii="Symbol" w:hAnsi="Symbol"/>
      </w:rPr>
    </w:lvl>
    <w:lvl w:ilvl="4" w:tplc="F31AE46A">
      <w:start w:val="1"/>
      <w:numFmt w:val="bullet"/>
      <w:lvlText w:val="o"/>
      <w:lvlJc w:val="left"/>
      <w:pPr>
        <w:tabs>
          <w:tab w:val="num" w:pos="3600"/>
        </w:tabs>
        <w:ind w:left="3600" w:hanging="360"/>
      </w:pPr>
      <w:rPr>
        <w:rFonts w:ascii="Courier New" w:hAnsi="Courier New"/>
      </w:rPr>
    </w:lvl>
    <w:lvl w:ilvl="5" w:tplc="482AD61C">
      <w:start w:val="1"/>
      <w:numFmt w:val="bullet"/>
      <w:lvlText w:val=""/>
      <w:lvlJc w:val="left"/>
      <w:pPr>
        <w:tabs>
          <w:tab w:val="num" w:pos="4320"/>
        </w:tabs>
        <w:ind w:left="4320" w:hanging="360"/>
      </w:pPr>
      <w:rPr>
        <w:rFonts w:ascii="Wingdings" w:hAnsi="Wingdings"/>
      </w:rPr>
    </w:lvl>
    <w:lvl w:ilvl="6" w:tplc="9300E35A">
      <w:start w:val="1"/>
      <w:numFmt w:val="bullet"/>
      <w:lvlText w:val=""/>
      <w:lvlJc w:val="left"/>
      <w:pPr>
        <w:tabs>
          <w:tab w:val="num" w:pos="5040"/>
        </w:tabs>
        <w:ind w:left="5040" w:hanging="360"/>
      </w:pPr>
      <w:rPr>
        <w:rFonts w:ascii="Symbol" w:hAnsi="Symbol"/>
      </w:rPr>
    </w:lvl>
    <w:lvl w:ilvl="7" w:tplc="8834CFBA">
      <w:start w:val="1"/>
      <w:numFmt w:val="bullet"/>
      <w:lvlText w:val="o"/>
      <w:lvlJc w:val="left"/>
      <w:pPr>
        <w:tabs>
          <w:tab w:val="num" w:pos="5760"/>
        </w:tabs>
        <w:ind w:left="5760" w:hanging="360"/>
      </w:pPr>
      <w:rPr>
        <w:rFonts w:ascii="Courier New" w:hAnsi="Courier New"/>
      </w:rPr>
    </w:lvl>
    <w:lvl w:ilvl="8" w:tplc="956030CE">
      <w:start w:val="1"/>
      <w:numFmt w:val="bullet"/>
      <w:lvlText w:val=""/>
      <w:lvlJc w:val="left"/>
      <w:pPr>
        <w:tabs>
          <w:tab w:val="num" w:pos="6480"/>
        </w:tabs>
        <w:ind w:left="6480" w:hanging="360"/>
      </w:pPr>
      <w:rPr>
        <w:rFonts w:ascii="Wingdings" w:hAnsi="Wingdings"/>
      </w:rPr>
    </w:lvl>
  </w:abstractNum>
  <w:abstractNum w:abstractNumId="42">
    <w:nsid w:val="7D586D88"/>
    <w:multiLevelType w:val="hybridMultilevel"/>
    <w:tmpl w:val="7D586D88"/>
    <w:lvl w:ilvl="0" w:tplc="5E3C95B4">
      <w:start w:val="1"/>
      <w:numFmt w:val="bullet"/>
      <w:lvlText w:val=""/>
      <w:lvlJc w:val="left"/>
      <w:pPr>
        <w:tabs>
          <w:tab w:val="num" w:pos="720"/>
        </w:tabs>
        <w:ind w:left="720" w:hanging="360"/>
      </w:pPr>
      <w:rPr>
        <w:rFonts w:ascii="Symbol" w:hAnsi="Symbol"/>
      </w:rPr>
    </w:lvl>
    <w:lvl w:ilvl="1" w:tplc="8AB815D2">
      <w:start w:val="1"/>
      <w:numFmt w:val="bullet"/>
      <w:lvlText w:val="o"/>
      <w:lvlJc w:val="left"/>
      <w:pPr>
        <w:tabs>
          <w:tab w:val="num" w:pos="1440"/>
        </w:tabs>
        <w:ind w:left="1440" w:hanging="360"/>
      </w:pPr>
      <w:rPr>
        <w:rFonts w:ascii="Courier New" w:hAnsi="Courier New"/>
      </w:rPr>
    </w:lvl>
    <w:lvl w:ilvl="2" w:tplc="5D388CD4">
      <w:start w:val="1"/>
      <w:numFmt w:val="bullet"/>
      <w:lvlText w:val=""/>
      <w:lvlJc w:val="left"/>
      <w:pPr>
        <w:tabs>
          <w:tab w:val="num" w:pos="2160"/>
        </w:tabs>
        <w:ind w:left="2160" w:hanging="360"/>
      </w:pPr>
      <w:rPr>
        <w:rFonts w:ascii="Wingdings" w:hAnsi="Wingdings"/>
      </w:rPr>
    </w:lvl>
    <w:lvl w:ilvl="3" w:tplc="141E3D8A">
      <w:start w:val="1"/>
      <w:numFmt w:val="bullet"/>
      <w:lvlText w:val=""/>
      <w:lvlJc w:val="left"/>
      <w:pPr>
        <w:tabs>
          <w:tab w:val="num" w:pos="2880"/>
        </w:tabs>
        <w:ind w:left="2880" w:hanging="360"/>
      </w:pPr>
      <w:rPr>
        <w:rFonts w:ascii="Symbol" w:hAnsi="Symbol"/>
      </w:rPr>
    </w:lvl>
    <w:lvl w:ilvl="4" w:tplc="29F8834C">
      <w:start w:val="1"/>
      <w:numFmt w:val="bullet"/>
      <w:lvlText w:val="o"/>
      <w:lvlJc w:val="left"/>
      <w:pPr>
        <w:tabs>
          <w:tab w:val="num" w:pos="3600"/>
        </w:tabs>
        <w:ind w:left="3600" w:hanging="360"/>
      </w:pPr>
      <w:rPr>
        <w:rFonts w:ascii="Courier New" w:hAnsi="Courier New"/>
      </w:rPr>
    </w:lvl>
    <w:lvl w:ilvl="5" w:tplc="610A5972">
      <w:start w:val="1"/>
      <w:numFmt w:val="bullet"/>
      <w:lvlText w:val=""/>
      <w:lvlJc w:val="left"/>
      <w:pPr>
        <w:tabs>
          <w:tab w:val="num" w:pos="4320"/>
        </w:tabs>
        <w:ind w:left="4320" w:hanging="360"/>
      </w:pPr>
      <w:rPr>
        <w:rFonts w:ascii="Wingdings" w:hAnsi="Wingdings"/>
      </w:rPr>
    </w:lvl>
    <w:lvl w:ilvl="6" w:tplc="D3EEEAF6">
      <w:start w:val="1"/>
      <w:numFmt w:val="bullet"/>
      <w:lvlText w:val=""/>
      <w:lvlJc w:val="left"/>
      <w:pPr>
        <w:tabs>
          <w:tab w:val="num" w:pos="5040"/>
        </w:tabs>
        <w:ind w:left="5040" w:hanging="360"/>
      </w:pPr>
      <w:rPr>
        <w:rFonts w:ascii="Symbol" w:hAnsi="Symbol"/>
      </w:rPr>
    </w:lvl>
    <w:lvl w:ilvl="7" w:tplc="99EC78FC">
      <w:start w:val="1"/>
      <w:numFmt w:val="bullet"/>
      <w:lvlText w:val="o"/>
      <w:lvlJc w:val="left"/>
      <w:pPr>
        <w:tabs>
          <w:tab w:val="num" w:pos="5760"/>
        </w:tabs>
        <w:ind w:left="5760" w:hanging="360"/>
      </w:pPr>
      <w:rPr>
        <w:rFonts w:ascii="Courier New" w:hAnsi="Courier New"/>
      </w:rPr>
    </w:lvl>
    <w:lvl w:ilvl="8" w:tplc="EAA6950C">
      <w:start w:val="1"/>
      <w:numFmt w:val="bullet"/>
      <w:lvlText w:val=""/>
      <w:lvlJc w:val="left"/>
      <w:pPr>
        <w:tabs>
          <w:tab w:val="num" w:pos="6480"/>
        </w:tabs>
        <w:ind w:left="6480" w:hanging="360"/>
      </w:pPr>
      <w:rPr>
        <w:rFonts w:ascii="Wingdings" w:hAnsi="Wingdings"/>
      </w:rPr>
    </w:lvl>
  </w:abstractNum>
  <w:abstractNum w:abstractNumId="43">
    <w:nsid w:val="7D586D89"/>
    <w:multiLevelType w:val="hybridMultilevel"/>
    <w:tmpl w:val="7D586D89"/>
    <w:lvl w:ilvl="0" w:tplc="5CEE78D4">
      <w:start w:val="1"/>
      <w:numFmt w:val="bullet"/>
      <w:lvlText w:val=""/>
      <w:lvlJc w:val="left"/>
      <w:pPr>
        <w:tabs>
          <w:tab w:val="num" w:pos="720"/>
        </w:tabs>
        <w:ind w:left="720" w:hanging="360"/>
      </w:pPr>
      <w:rPr>
        <w:rFonts w:ascii="Symbol" w:hAnsi="Symbol"/>
      </w:rPr>
    </w:lvl>
    <w:lvl w:ilvl="1" w:tplc="D80256C8">
      <w:start w:val="1"/>
      <w:numFmt w:val="bullet"/>
      <w:lvlText w:val="o"/>
      <w:lvlJc w:val="left"/>
      <w:pPr>
        <w:tabs>
          <w:tab w:val="num" w:pos="1440"/>
        </w:tabs>
        <w:ind w:left="1440" w:hanging="360"/>
      </w:pPr>
      <w:rPr>
        <w:rFonts w:ascii="Courier New" w:hAnsi="Courier New"/>
      </w:rPr>
    </w:lvl>
    <w:lvl w:ilvl="2" w:tplc="90A0DD84">
      <w:start w:val="1"/>
      <w:numFmt w:val="bullet"/>
      <w:lvlText w:val=""/>
      <w:lvlJc w:val="left"/>
      <w:pPr>
        <w:tabs>
          <w:tab w:val="num" w:pos="2160"/>
        </w:tabs>
        <w:ind w:left="2160" w:hanging="360"/>
      </w:pPr>
      <w:rPr>
        <w:rFonts w:ascii="Wingdings" w:hAnsi="Wingdings"/>
      </w:rPr>
    </w:lvl>
    <w:lvl w:ilvl="3" w:tplc="917241BA">
      <w:start w:val="1"/>
      <w:numFmt w:val="bullet"/>
      <w:lvlText w:val=""/>
      <w:lvlJc w:val="left"/>
      <w:pPr>
        <w:tabs>
          <w:tab w:val="num" w:pos="2880"/>
        </w:tabs>
        <w:ind w:left="2880" w:hanging="360"/>
      </w:pPr>
      <w:rPr>
        <w:rFonts w:ascii="Symbol" w:hAnsi="Symbol"/>
      </w:rPr>
    </w:lvl>
    <w:lvl w:ilvl="4" w:tplc="C8D2CE40">
      <w:start w:val="1"/>
      <w:numFmt w:val="bullet"/>
      <w:lvlText w:val="o"/>
      <w:lvlJc w:val="left"/>
      <w:pPr>
        <w:tabs>
          <w:tab w:val="num" w:pos="3600"/>
        </w:tabs>
        <w:ind w:left="3600" w:hanging="360"/>
      </w:pPr>
      <w:rPr>
        <w:rFonts w:ascii="Courier New" w:hAnsi="Courier New"/>
      </w:rPr>
    </w:lvl>
    <w:lvl w:ilvl="5" w:tplc="F7562152">
      <w:start w:val="1"/>
      <w:numFmt w:val="bullet"/>
      <w:lvlText w:val=""/>
      <w:lvlJc w:val="left"/>
      <w:pPr>
        <w:tabs>
          <w:tab w:val="num" w:pos="4320"/>
        </w:tabs>
        <w:ind w:left="4320" w:hanging="360"/>
      </w:pPr>
      <w:rPr>
        <w:rFonts w:ascii="Wingdings" w:hAnsi="Wingdings"/>
      </w:rPr>
    </w:lvl>
    <w:lvl w:ilvl="6" w:tplc="A7968F0E">
      <w:start w:val="1"/>
      <w:numFmt w:val="bullet"/>
      <w:lvlText w:val=""/>
      <w:lvlJc w:val="left"/>
      <w:pPr>
        <w:tabs>
          <w:tab w:val="num" w:pos="5040"/>
        </w:tabs>
        <w:ind w:left="5040" w:hanging="360"/>
      </w:pPr>
      <w:rPr>
        <w:rFonts w:ascii="Symbol" w:hAnsi="Symbol"/>
      </w:rPr>
    </w:lvl>
    <w:lvl w:ilvl="7" w:tplc="735866AC">
      <w:start w:val="1"/>
      <w:numFmt w:val="bullet"/>
      <w:lvlText w:val="o"/>
      <w:lvlJc w:val="left"/>
      <w:pPr>
        <w:tabs>
          <w:tab w:val="num" w:pos="5760"/>
        </w:tabs>
        <w:ind w:left="5760" w:hanging="360"/>
      </w:pPr>
      <w:rPr>
        <w:rFonts w:ascii="Courier New" w:hAnsi="Courier New"/>
      </w:rPr>
    </w:lvl>
    <w:lvl w:ilvl="8" w:tplc="4C245D82">
      <w:start w:val="1"/>
      <w:numFmt w:val="bullet"/>
      <w:lvlText w:val=""/>
      <w:lvlJc w:val="left"/>
      <w:pPr>
        <w:tabs>
          <w:tab w:val="num" w:pos="6480"/>
        </w:tabs>
        <w:ind w:left="6480" w:hanging="360"/>
      </w:pPr>
      <w:rPr>
        <w:rFonts w:ascii="Wingdings" w:hAnsi="Wingdings"/>
      </w:rPr>
    </w:lvl>
  </w:abstractNum>
  <w:abstractNum w:abstractNumId="44">
    <w:nsid w:val="7D586D8A"/>
    <w:multiLevelType w:val="hybridMultilevel"/>
    <w:tmpl w:val="7D586D8A"/>
    <w:lvl w:ilvl="0" w:tplc="6B1EEDD6">
      <w:start w:val="1"/>
      <w:numFmt w:val="bullet"/>
      <w:lvlText w:val=""/>
      <w:lvlJc w:val="left"/>
      <w:pPr>
        <w:tabs>
          <w:tab w:val="num" w:pos="720"/>
        </w:tabs>
        <w:ind w:left="720" w:hanging="360"/>
      </w:pPr>
      <w:rPr>
        <w:rFonts w:ascii="Symbol" w:hAnsi="Symbol"/>
      </w:rPr>
    </w:lvl>
    <w:lvl w:ilvl="1" w:tplc="AE1853D4">
      <w:start w:val="1"/>
      <w:numFmt w:val="bullet"/>
      <w:lvlText w:val="o"/>
      <w:lvlJc w:val="left"/>
      <w:pPr>
        <w:tabs>
          <w:tab w:val="num" w:pos="1440"/>
        </w:tabs>
        <w:ind w:left="1440" w:hanging="360"/>
      </w:pPr>
      <w:rPr>
        <w:rFonts w:ascii="Courier New" w:hAnsi="Courier New"/>
      </w:rPr>
    </w:lvl>
    <w:lvl w:ilvl="2" w:tplc="575E07CE">
      <w:start w:val="1"/>
      <w:numFmt w:val="bullet"/>
      <w:lvlText w:val=""/>
      <w:lvlJc w:val="left"/>
      <w:pPr>
        <w:tabs>
          <w:tab w:val="num" w:pos="2160"/>
        </w:tabs>
        <w:ind w:left="2160" w:hanging="360"/>
      </w:pPr>
      <w:rPr>
        <w:rFonts w:ascii="Wingdings" w:hAnsi="Wingdings"/>
      </w:rPr>
    </w:lvl>
    <w:lvl w:ilvl="3" w:tplc="A94079C2">
      <w:start w:val="1"/>
      <w:numFmt w:val="bullet"/>
      <w:lvlText w:val=""/>
      <w:lvlJc w:val="left"/>
      <w:pPr>
        <w:tabs>
          <w:tab w:val="num" w:pos="2880"/>
        </w:tabs>
        <w:ind w:left="2880" w:hanging="360"/>
      </w:pPr>
      <w:rPr>
        <w:rFonts w:ascii="Symbol" w:hAnsi="Symbol"/>
      </w:rPr>
    </w:lvl>
    <w:lvl w:ilvl="4" w:tplc="89EA495C">
      <w:start w:val="1"/>
      <w:numFmt w:val="bullet"/>
      <w:lvlText w:val="o"/>
      <w:lvlJc w:val="left"/>
      <w:pPr>
        <w:tabs>
          <w:tab w:val="num" w:pos="3600"/>
        </w:tabs>
        <w:ind w:left="3600" w:hanging="360"/>
      </w:pPr>
      <w:rPr>
        <w:rFonts w:ascii="Courier New" w:hAnsi="Courier New"/>
      </w:rPr>
    </w:lvl>
    <w:lvl w:ilvl="5" w:tplc="B722101C">
      <w:start w:val="1"/>
      <w:numFmt w:val="bullet"/>
      <w:lvlText w:val=""/>
      <w:lvlJc w:val="left"/>
      <w:pPr>
        <w:tabs>
          <w:tab w:val="num" w:pos="4320"/>
        </w:tabs>
        <w:ind w:left="4320" w:hanging="360"/>
      </w:pPr>
      <w:rPr>
        <w:rFonts w:ascii="Wingdings" w:hAnsi="Wingdings"/>
      </w:rPr>
    </w:lvl>
    <w:lvl w:ilvl="6" w:tplc="7D5E0E00">
      <w:start w:val="1"/>
      <w:numFmt w:val="bullet"/>
      <w:lvlText w:val=""/>
      <w:lvlJc w:val="left"/>
      <w:pPr>
        <w:tabs>
          <w:tab w:val="num" w:pos="5040"/>
        </w:tabs>
        <w:ind w:left="5040" w:hanging="360"/>
      </w:pPr>
      <w:rPr>
        <w:rFonts w:ascii="Symbol" w:hAnsi="Symbol"/>
      </w:rPr>
    </w:lvl>
    <w:lvl w:ilvl="7" w:tplc="756E8976">
      <w:start w:val="1"/>
      <w:numFmt w:val="bullet"/>
      <w:lvlText w:val="o"/>
      <w:lvlJc w:val="left"/>
      <w:pPr>
        <w:tabs>
          <w:tab w:val="num" w:pos="5760"/>
        </w:tabs>
        <w:ind w:left="5760" w:hanging="360"/>
      </w:pPr>
      <w:rPr>
        <w:rFonts w:ascii="Courier New" w:hAnsi="Courier New"/>
      </w:rPr>
    </w:lvl>
    <w:lvl w:ilvl="8" w:tplc="1F44DEE2">
      <w:start w:val="1"/>
      <w:numFmt w:val="bullet"/>
      <w:lvlText w:val=""/>
      <w:lvlJc w:val="left"/>
      <w:pPr>
        <w:tabs>
          <w:tab w:val="num" w:pos="6480"/>
        </w:tabs>
        <w:ind w:left="6480" w:hanging="360"/>
      </w:pPr>
      <w:rPr>
        <w:rFonts w:ascii="Wingdings" w:hAnsi="Wingdings"/>
      </w:rPr>
    </w:lvl>
  </w:abstractNum>
  <w:abstractNum w:abstractNumId="45">
    <w:nsid w:val="7D586D8B"/>
    <w:multiLevelType w:val="hybridMultilevel"/>
    <w:tmpl w:val="7D586D8B"/>
    <w:lvl w:ilvl="0" w:tplc="2E14455C">
      <w:start w:val="1"/>
      <w:numFmt w:val="bullet"/>
      <w:lvlText w:val=""/>
      <w:lvlJc w:val="left"/>
      <w:pPr>
        <w:tabs>
          <w:tab w:val="num" w:pos="720"/>
        </w:tabs>
        <w:ind w:left="720" w:hanging="360"/>
      </w:pPr>
      <w:rPr>
        <w:rFonts w:ascii="Symbol" w:hAnsi="Symbol"/>
      </w:rPr>
    </w:lvl>
    <w:lvl w:ilvl="1" w:tplc="341ED810">
      <w:start w:val="1"/>
      <w:numFmt w:val="bullet"/>
      <w:lvlText w:val="o"/>
      <w:lvlJc w:val="left"/>
      <w:pPr>
        <w:tabs>
          <w:tab w:val="num" w:pos="1440"/>
        </w:tabs>
        <w:ind w:left="1440" w:hanging="360"/>
      </w:pPr>
      <w:rPr>
        <w:rFonts w:ascii="Courier New" w:hAnsi="Courier New"/>
      </w:rPr>
    </w:lvl>
    <w:lvl w:ilvl="2" w:tplc="5B9ABA2A">
      <w:start w:val="1"/>
      <w:numFmt w:val="bullet"/>
      <w:lvlText w:val=""/>
      <w:lvlJc w:val="left"/>
      <w:pPr>
        <w:tabs>
          <w:tab w:val="num" w:pos="2160"/>
        </w:tabs>
        <w:ind w:left="2160" w:hanging="360"/>
      </w:pPr>
      <w:rPr>
        <w:rFonts w:ascii="Wingdings" w:hAnsi="Wingdings"/>
      </w:rPr>
    </w:lvl>
    <w:lvl w:ilvl="3" w:tplc="525264A4">
      <w:start w:val="1"/>
      <w:numFmt w:val="bullet"/>
      <w:lvlText w:val=""/>
      <w:lvlJc w:val="left"/>
      <w:pPr>
        <w:tabs>
          <w:tab w:val="num" w:pos="2880"/>
        </w:tabs>
        <w:ind w:left="2880" w:hanging="360"/>
      </w:pPr>
      <w:rPr>
        <w:rFonts w:ascii="Symbol" w:hAnsi="Symbol"/>
      </w:rPr>
    </w:lvl>
    <w:lvl w:ilvl="4" w:tplc="5E1A965C">
      <w:start w:val="1"/>
      <w:numFmt w:val="bullet"/>
      <w:lvlText w:val="o"/>
      <w:lvlJc w:val="left"/>
      <w:pPr>
        <w:tabs>
          <w:tab w:val="num" w:pos="3600"/>
        </w:tabs>
        <w:ind w:left="3600" w:hanging="360"/>
      </w:pPr>
      <w:rPr>
        <w:rFonts w:ascii="Courier New" w:hAnsi="Courier New"/>
      </w:rPr>
    </w:lvl>
    <w:lvl w:ilvl="5" w:tplc="F252BCC2">
      <w:start w:val="1"/>
      <w:numFmt w:val="bullet"/>
      <w:lvlText w:val=""/>
      <w:lvlJc w:val="left"/>
      <w:pPr>
        <w:tabs>
          <w:tab w:val="num" w:pos="4320"/>
        </w:tabs>
        <w:ind w:left="4320" w:hanging="360"/>
      </w:pPr>
      <w:rPr>
        <w:rFonts w:ascii="Wingdings" w:hAnsi="Wingdings"/>
      </w:rPr>
    </w:lvl>
    <w:lvl w:ilvl="6" w:tplc="F3FC93DA">
      <w:start w:val="1"/>
      <w:numFmt w:val="bullet"/>
      <w:lvlText w:val=""/>
      <w:lvlJc w:val="left"/>
      <w:pPr>
        <w:tabs>
          <w:tab w:val="num" w:pos="5040"/>
        </w:tabs>
        <w:ind w:left="5040" w:hanging="360"/>
      </w:pPr>
      <w:rPr>
        <w:rFonts w:ascii="Symbol" w:hAnsi="Symbol"/>
      </w:rPr>
    </w:lvl>
    <w:lvl w:ilvl="7" w:tplc="791CAD06">
      <w:start w:val="1"/>
      <w:numFmt w:val="bullet"/>
      <w:lvlText w:val="o"/>
      <w:lvlJc w:val="left"/>
      <w:pPr>
        <w:tabs>
          <w:tab w:val="num" w:pos="5760"/>
        </w:tabs>
        <w:ind w:left="5760" w:hanging="360"/>
      </w:pPr>
      <w:rPr>
        <w:rFonts w:ascii="Courier New" w:hAnsi="Courier New"/>
      </w:rPr>
    </w:lvl>
    <w:lvl w:ilvl="8" w:tplc="59044D86">
      <w:start w:val="1"/>
      <w:numFmt w:val="bullet"/>
      <w:lvlText w:val=""/>
      <w:lvlJc w:val="left"/>
      <w:pPr>
        <w:tabs>
          <w:tab w:val="num" w:pos="6480"/>
        </w:tabs>
        <w:ind w:left="6480" w:hanging="360"/>
      </w:pPr>
      <w:rPr>
        <w:rFonts w:ascii="Wingdings" w:hAnsi="Wingdings"/>
      </w:rPr>
    </w:lvl>
  </w:abstractNum>
  <w:abstractNum w:abstractNumId="46">
    <w:nsid w:val="7D586D8C"/>
    <w:multiLevelType w:val="hybridMultilevel"/>
    <w:tmpl w:val="7D586D8C"/>
    <w:lvl w:ilvl="0" w:tplc="F11660C4">
      <w:start w:val="1"/>
      <w:numFmt w:val="bullet"/>
      <w:lvlText w:val=""/>
      <w:lvlJc w:val="left"/>
      <w:pPr>
        <w:tabs>
          <w:tab w:val="num" w:pos="720"/>
        </w:tabs>
        <w:ind w:left="720" w:hanging="360"/>
      </w:pPr>
      <w:rPr>
        <w:rFonts w:ascii="Symbol" w:hAnsi="Symbol"/>
      </w:rPr>
    </w:lvl>
    <w:lvl w:ilvl="1" w:tplc="C15EED52">
      <w:start w:val="1"/>
      <w:numFmt w:val="bullet"/>
      <w:lvlText w:val="o"/>
      <w:lvlJc w:val="left"/>
      <w:pPr>
        <w:tabs>
          <w:tab w:val="num" w:pos="1440"/>
        </w:tabs>
        <w:ind w:left="1440" w:hanging="360"/>
      </w:pPr>
      <w:rPr>
        <w:rFonts w:ascii="Courier New" w:hAnsi="Courier New"/>
      </w:rPr>
    </w:lvl>
    <w:lvl w:ilvl="2" w:tplc="26EC8F3E">
      <w:start w:val="1"/>
      <w:numFmt w:val="bullet"/>
      <w:lvlText w:val=""/>
      <w:lvlJc w:val="left"/>
      <w:pPr>
        <w:tabs>
          <w:tab w:val="num" w:pos="2160"/>
        </w:tabs>
        <w:ind w:left="2160" w:hanging="360"/>
      </w:pPr>
      <w:rPr>
        <w:rFonts w:ascii="Wingdings" w:hAnsi="Wingdings"/>
      </w:rPr>
    </w:lvl>
    <w:lvl w:ilvl="3" w:tplc="D3449240">
      <w:start w:val="1"/>
      <w:numFmt w:val="bullet"/>
      <w:lvlText w:val=""/>
      <w:lvlJc w:val="left"/>
      <w:pPr>
        <w:tabs>
          <w:tab w:val="num" w:pos="2880"/>
        </w:tabs>
        <w:ind w:left="2880" w:hanging="360"/>
      </w:pPr>
      <w:rPr>
        <w:rFonts w:ascii="Symbol" w:hAnsi="Symbol"/>
      </w:rPr>
    </w:lvl>
    <w:lvl w:ilvl="4" w:tplc="40BCEAC8">
      <w:start w:val="1"/>
      <w:numFmt w:val="bullet"/>
      <w:lvlText w:val="o"/>
      <w:lvlJc w:val="left"/>
      <w:pPr>
        <w:tabs>
          <w:tab w:val="num" w:pos="3600"/>
        </w:tabs>
        <w:ind w:left="3600" w:hanging="360"/>
      </w:pPr>
      <w:rPr>
        <w:rFonts w:ascii="Courier New" w:hAnsi="Courier New"/>
      </w:rPr>
    </w:lvl>
    <w:lvl w:ilvl="5" w:tplc="89A4030A">
      <w:start w:val="1"/>
      <w:numFmt w:val="bullet"/>
      <w:lvlText w:val=""/>
      <w:lvlJc w:val="left"/>
      <w:pPr>
        <w:tabs>
          <w:tab w:val="num" w:pos="4320"/>
        </w:tabs>
        <w:ind w:left="4320" w:hanging="360"/>
      </w:pPr>
      <w:rPr>
        <w:rFonts w:ascii="Wingdings" w:hAnsi="Wingdings"/>
      </w:rPr>
    </w:lvl>
    <w:lvl w:ilvl="6" w:tplc="DDBABF0C">
      <w:start w:val="1"/>
      <w:numFmt w:val="bullet"/>
      <w:lvlText w:val=""/>
      <w:lvlJc w:val="left"/>
      <w:pPr>
        <w:tabs>
          <w:tab w:val="num" w:pos="5040"/>
        </w:tabs>
        <w:ind w:left="5040" w:hanging="360"/>
      </w:pPr>
      <w:rPr>
        <w:rFonts w:ascii="Symbol" w:hAnsi="Symbol"/>
      </w:rPr>
    </w:lvl>
    <w:lvl w:ilvl="7" w:tplc="B47A1C26">
      <w:start w:val="1"/>
      <w:numFmt w:val="bullet"/>
      <w:lvlText w:val="o"/>
      <w:lvlJc w:val="left"/>
      <w:pPr>
        <w:tabs>
          <w:tab w:val="num" w:pos="5760"/>
        </w:tabs>
        <w:ind w:left="5760" w:hanging="360"/>
      </w:pPr>
      <w:rPr>
        <w:rFonts w:ascii="Courier New" w:hAnsi="Courier New"/>
      </w:rPr>
    </w:lvl>
    <w:lvl w:ilvl="8" w:tplc="41C0D84C">
      <w:start w:val="1"/>
      <w:numFmt w:val="bullet"/>
      <w:lvlText w:val=""/>
      <w:lvlJc w:val="left"/>
      <w:pPr>
        <w:tabs>
          <w:tab w:val="num" w:pos="6480"/>
        </w:tabs>
        <w:ind w:left="6480" w:hanging="360"/>
      </w:pPr>
      <w:rPr>
        <w:rFonts w:ascii="Wingdings" w:hAnsi="Wingdings"/>
      </w:rPr>
    </w:lvl>
  </w:abstractNum>
  <w:abstractNum w:abstractNumId="47">
    <w:nsid w:val="7D586D8D"/>
    <w:multiLevelType w:val="hybridMultilevel"/>
    <w:tmpl w:val="7D586D8D"/>
    <w:lvl w:ilvl="0" w:tplc="039A97F8">
      <w:start w:val="1"/>
      <w:numFmt w:val="bullet"/>
      <w:lvlText w:val=""/>
      <w:lvlJc w:val="left"/>
      <w:pPr>
        <w:tabs>
          <w:tab w:val="num" w:pos="720"/>
        </w:tabs>
        <w:ind w:left="720" w:hanging="360"/>
      </w:pPr>
      <w:rPr>
        <w:rFonts w:ascii="Symbol" w:hAnsi="Symbol"/>
      </w:rPr>
    </w:lvl>
    <w:lvl w:ilvl="1" w:tplc="7E341C06">
      <w:start w:val="1"/>
      <w:numFmt w:val="bullet"/>
      <w:lvlText w:val="o"/>
      <w:lvlJc w:val="left"/>
      <w:pPr>
        <w:tabs>
          <w:tab w:val="num" w:pos="1440"/>
        </w:tabs>
        <w:ind w:left="1440" w:hanging="360"/>
      </w:pPr>
      <w:rPr>
        <w:rFonts w:ascii="Courier New" w:hAnsi="Courier New"/>
      </w:rPr>
    </w:lvl>
    <w:lvl w:ilvl="2" w:tplc="5F883F78">
      <w:start w:val="1"/>
      <w:numFmt w:val="bullet"/>
      <w:lvlText w:val=""/>
      <w:lvlJc w:val="left"/>
      <w:pPr>
        <w:tabs>
          <w:tab w:val="num" w:pos="2160"/>
        </w:tabs>
        <w:ind w:left="2160" w:hanging="360"/>
      </w:pPr>
      <w:rPr>
        <w:rFonts w:ascii="Wingdings" w:hAnsi="Wingdings"/>
      </w:rPr>
    </w:lvl>
    <w:lvl w:ilvl="3" w:tplc="38B28706">
      <w:start w:val="1"/>
      <w:numFmt w:val="bullet"/>
      <w:lvlText w:val=""/>
      <w:lvlJc w:val="left"/>
      <w:pPr>
        <w:tabs>
          <w:tab w:val="num" w:pos="2880"/>
        </w:tabs>
        <w:ind w:left="2880" w:hanging="360"/>
      </w:pPr>
      <w:rPr>
        <w:rFonts w:ascii="Symbol" w:hAnsi="Symbol"/>
      </w:rPr>
    </w:lvl>
    <w:lvl w:ilvl="4" w:tplc="9B3011D8">
      <w:start w:val="1"/>
      <w:numFmt w:val="bullet"/>
      <w:lvlText w:val="o"/>
      <w:lvlJc w:val="left"/>
      <w:pPr>
        <w:tabs>
          <w:tab w:val="num" w:pos="3600"/>
        </w:tabs>
        <w:ind w:left="3600" w:hanging="360"/>
      </w:pPr>
      <w:rPr>
        <w:rFonts w:ascii="Courier New" w:hAnsi="Courier New"/>
      </w:rPr>
    </w:lvl>
    <w:lvl w:ilvl="5" w:tplc="E3805000">
      <w:start w:val="1"/>
      <w:numFmt w:val="bullet"/>
      <w:lvlText w:val=""/>
      <w:lvlJc w:val="left"/>
      <w:pPr>
        <w:tabs>
          <w:tab w:val="num" w:pos="4320"/>
        </w:tabs>
        <w:ind w:left="4320" w:hanging="360"/>
      </w:pPr>
      <w:rPr>
        <w:rFonts w:ascii="Wingdings" w:hAnsi="Wingdings"/>
      </w:rPr>
    </w:lvl>
    <w:lvl w:ilvl="6" w:tplc="6C349EF6">
      <w:start w:val="1"/>
      <w:numFmt w:val="bullet"/>
      <w:lvlText w:val=""/>
      <w:lvlJc w:val="left"/>
      <w:pPr>
        <w:tabs>
          <w:tab w:val="num" w:pos="5040"/>
        </w:tabs>
        <w:ind w:left="5040" w:hanging="360"/>
      </w:pPr>
      <w:rPr>
        <w:rFonts w:ascii="Symbol" w:hAnsi="Symbol"/>
      </w:rPr>
    </w:lvl>
    <w:lvl w:ilvl="7" w:tplc="B17431BC">
      <w:start w:val="1"/>
      <w:numFmt w:val="bullet"/>
      <w:lvlText w:val="o"/>
      <w:lvlJc w:val="left"/>
      <w:pPr>
        <w:tabs>
          <w:tab w:val="num" w:pos="5760"/>
        </w:tabs>
        <w:ind w:left="5760" w:hanging="360"/>
      </w:pPr>
      <w:rPr>
        <w:rFonts w:ascii="Courier New" w:hAnsi="Courier New"/>
      </w:rPr>
    </w:lvl>
    <w:lvl w:ilvl="8" w:tplc="885CA252">
      <w:start w:val="1"/>
      <w:numFmt w:val="bullet"/>
      <w:lvlText w:val=""/>
      <w:lvlJc w:val="left"/>
      <w:pPr>
        <w:tabs>
          <w:tab w:val="num" w:pos="6480"/>
        </w:tabs>
        <w:ind w:left="6480" w:hanging="360"/>
      </w:pPr>
      <w:rPr>
        <w:rFonts w:ascii="Wingdings" w:hAnsi="Wingdings"/>
      </w:rPr>
    </w:lvl>
  </w:abstractNum>
  <w:abstractNum w:abstractNumId="48">
    <w:nsid w:val="7D586D8E"/>
    <w:multiLevelType w:val="hybridMultilevel"/>
    <w:tmpl w:val="7D586D8E"/>
    <w:lvl w:ilvl="0" w:tplc="17D496AA">
      <w:start w:val="1"/>
      <w:numFmt w:val="bullet"/>
      <w:lvlText w:val=""/>
      <w:lvlJc w:val="left"/>
      <w:pPr>
        <w:tabs>
          <w:tab w:val="num" w:pos="720"/>
        </w:tabs>
        <w:ind w:left="720" w:hanging="360"/>
      </w:pPr>
      <w:rPr>
        <w:rFonts w:ascii="Symbol" w:hAnsi="Symbol"/>
      </w:rPr>
    </w:lvl>
    <w:lvl w:ilvl="1" w:tplc="5BCAD998">
      <w:start w:val="1"/>
      <w:numFmt w:val="bullet"/>
      <w:lvlText w:val="o"/>
      <w:lvlJc w:val="left"/>
      <w:pPr>
        <w:tabs>
          <w:tab w:val="num" w:pos="1440"/>
        </w:tabs>
        <w:ind w:left="1440" w:hanging="360"/>
      </w:pPr>
      <w:rPr>
        <w:rFonts w:ascii="Courier New" w:hAnsi="Courier New"/>
      </w:rPr>
    </w:lvl>
    <w:lvl w:ilvl="2" w:tplc="421232D6">
      <w:start w:val="1"/>
      <w:numFmt w:val="bullet"/>
      <w:lvlText w:val=""/>
      <w:lvlJc w:val="left"/>
      <w:pPr>
        <w:tabs>
          <w:tab w:val="num" w:pos="2160"/>
        </w:tabs>
        <w:ind w:left="2160" w:hanging="360"/>
      </w:pPr>
      <w:rPr>
        <w:rFonts w:ascii="Wingdings" w:hAnsi="Wingdings"/>
      </w:rPr>
    </w:lvl>
    <w:lvl w:ilvl="3" w:tplc="A566C564">
      <w:start w:val="1"/>
      <w:numFmt w:val="bullet"/>
      <w:lvlText w:val=""/>
      <w:lvlJc w:val="left"/>
      <w:pPr>
        <w:tabs>
          <w:tab w:val="num" w:pos="2880"/>
        </w:tabs>
        <w:ind w:left="2880" w:hanging="360"/>
      </w:pPr>
      <w:rPr>
        <w:rFonts w:ascii="Symbol" w:hAnsi="Symbol"/>
      </w:rPr>
    </w:lvl>
    <w:lvl w:ilvl="4" w:tplc="34C288FC">
      <w:start w:val="1"/>
      <w:numFmt w:val="bullet"/>
      <w:lvlText w:val="o"/>
      <w:lvlJc w:val="left"/>
      <w:pPr>
        <w:tabs>
          <w:tab w:val="num" w:pos="3600"/>
        </w:tabs>
        <w:ind w:left="3600" w:hanging="360"/>
      </w:pPr>
      <w:rPr>
        <w:rFonts w:ascii="Courier New" w:hAnsi="Courier New"/>
      </w:rPr>
    </w:lvl>
    <w:lvl w:ilvl="5" w:tplc="914A4448">
      <w:start w:val="1"/>
      <w:numFmt w:val="bullet"/>
      <w:lvlText w:val=""/>
      <w:lvlJc w:val="left"/>
      <w:pPr>
        <w:tabs>
          <w:tab w:val="num" w:pos="4320"/>
        </w:tabs>
        <w:ind w:left="4320" w:hanging="360"/>
      </w:pPr>
      <w:rPr>
        <w:rFonts w:ascii="Wingdings" w:hAnsi="Wingdings"/>
      </w:rPr>
    </w:lvl>
    <w:lvl w:ilvl="6" w:tplc="FCE8D418">
      <w:start w:val="1"/>
      <w:numFmt w:val="bullet"/>
      <w:lvlText w:val=""/>
      <w:lvlJc w:val="left"/>
      <w:pPr>
        <w:tabs>
          <w:tab w:val="num" w:pos="5040"/>
        </w:tabs>
        <w:ind w:left="5040" w:hanging="360"/>
      </w:pPr>
      <w:rPr>
        <w:rFonts w:ascii="Symbol" w:hAnsi="Symbol"/>
      </w:rPr>
    </w:lvl>
    <w:lvl w:ilvl="7" w:tplc="55F06970">
      <w:start w:val="1"/>
      <w:numFmt w:val="bullet"/>
      <w:lvlText w:val="o"/>
      <w:lvlJc w:val="left"/>
      <w:pPr>
        <w:tabs>
          <w:tab w:val="num" w:pos="5760"/>
        </w:tabs>
        <w:ind w:left="5760" w:hanging="360"/>
      </w:pPr>
      <w:rPr>
        <w:rFonts w:ascii="Courier New" w:hAnsi="Courier New"/>
      </w:rPr>
    </w:lvl>
    <w:lvl w:ilvl="8" w:tplc="58307C0E">
      <w:start w:val="1"/>
      <w:numFmt w:val="bullet"/>
      <w:lvlText w:val=""/>
      <w:lvlJc w:val="left"/>
      <w:pPr>
        <w:tabs>
          <w:tab w:val="num" w:pos="6480"/>
        </w:tabs>
        <w:ind w:left="6480" w:hanging="360"/>
      </w:pPr>
      <w:rPr>
        <w:rFonts w:ascii="Wingdings" w:hAnsi="Wingdings"/>
      </w:rPr>
    </w:lvl>
  </w:abstractNum>
  <w:num w:numId="1">
    <w:abstractNumId w:val="8"/>
  </w:num>
  <w:num w:numId="2">
    <w:abstractNumId w:val="23"/>
  </w:num>
  <w:num w:numId="3">
    <w:abstractNumId w:val="6"/>
  </w:num>
  <w:num w:numId="4">
    <w:abstractNumId w:val="5"/>
  </w:num>
  <w:num w:numId="5">
    <w:abstractNumId w:val="9"/>
  </w:num>
  <w:num w:numId="6">
    <w:abstractNumId w:val="36"/>
  </w:num>
  <w:num w:numId="7">
    <w:abstractNumId w:val="20"/>
  </w:num>
  <w:num w:numId="8">
    <w:abstractNumId w:val="16"/>
  </w:num>
  <w:num w:numId="9">
    <w:abstractNumId w:val="33"/>
  </w:num>
  <w:num w:numId="10">
    <w:abstractNumId w:val="22"/>
  </w:num>
  <w:num w:numId="11">
    <w:abstractNumId w:val="25"/>
  </w:num>
  <w:num w:numId="12">
    <w:abstractNumId w:val="24"/>
  </w:num>
  <w:num w:numId="13">
    <w:abstractNumId w:val="17"/>
  </w:num>
  <w:num w:numId="14">
    <w:abstractNumId w:val="4"/>
  </w:num>
  <w:num w:numId="15">
    <w:abstractNumId w:val="1"/>
  </w:num>
  <w:num w:numId="16">
    <w:abstractNumId w:val="2"/>
  </w:num>
  <w:num w:numId="17">
    <w:abstractNumId w:val="14"/>
  </w:num>
  <w:num w:numId="18">
    <w:abstractNumId w:val="27"/>
  </w:num>
  <w:num w:numId="19">
    <w:abstractNumId w:val="0"/>
  </w:num>
  <w:num w:numId="20">
    <w:abstractNumId w:val="31"/>
  </w:num>
  <w:num w:numId="21">
    <w:abstractNumId w:val="34"/>
  </w:num>
  <w:num w:numId="22">
    <w:abstractNumId w:val="15"/>
  </w:num>
  <w:num w:numId="23">
    <w:abstractNumId w:val="10"/>
  </w:num>
  <w:num w:numId="24">
    <w:abstractNumId w:val="11"/>
  </w:num>
  <w:num w:numId="25">
    <w:abstractNumId w:val="32"/>
  </w:num>
  <w:num w:numId="26">
    <w:abstractNumId w:val="29"/>
  </w:num>
  <w:num w:numId="27">
    <w:abstractNumId w:val="35"/>
  </w:num>
  <w:num w:numId="28">
    <w:abstractNumId w:val="18"/>
  </w:num>
  <w:num w:numId="29">
    <w:abstractNumId w:val="7"/>
  </w:num>
  <w:num w:numId="30">
    <w:abstractNumId w:val="21"/>
  </w:num>
  <w:num w:numId="31">
    <w:abstractNumId w:val="30"/>
  </w:num>
  <w:num w:numId="32">
    <w:abstractNumId w:val="12"/>
  </w:num>
  <w:num w:numId="33">
    <w:abstractNumId w:val="13"/>
  </w:num>
  <w:num w:numId="34">
    <w:abstractNumId w:val="26"/>
  </w:num>
  <w:num w:numId="35">
    <w:abstractNumId w:val="19"/>
  </w:num>
  <w:num w:numId="36">
    <w:abstractNumId w:val="3"/>
  </w:num>
  <w:num w:numId="37">
    <w:abstractNumId w:val="28"/>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E34"/>
    <w:rsid w:val="00404B89"/>
    <w:rsid w:val="006F5E34"/>
    <w:rsid w:val="0085692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3E1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atentStyles>
  <w:style w:type="paragraph" w:default="1" w:styleId="Normal">
    <w:name w:val="Normal"/>
    <w:qFormat/>
    <w:rsid w:val="009E492E"/>
  </w:style>
  <w:style w:type="paragraph" w:styleId="Heading1">
    <w:name w:val="heading 1"/>
    <w:basedOn w:val="Normal"/>
    <w:next w:val="Normal"/>
    <w:link w:val="Heading1Char"/>
    <w:uiPriority w:val="9"/>
    <w:qFormat/>
    <w:rsid w:val="00274B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59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E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3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A07"/>
    <w:rPr>
      <w:rFonts w:ascii="Tahoma" w:hAnsi="Tahoma" w:cs="Tahoma"/>
      <w:sz w:val="16"/>
      <w:szCs w:val="16"/>
    </w:rPr>
  </w:style>
  <w:style w:type="paragraph" w:styleId="ListParagraph">
    <w:name w:val="List Paragraph"/>
    <w:basedOn w:val="Normal"/>
    <w:uiPriority w:val="34"/>
    <w:qFormat/>
    <w:rsid w:val="003F4C9A"/>
    <w:pPr>
      <w:ind w:left="720"/>
      <w:contextualSpacing/>
    </w:pPr>
  </w:style>
  <w:style w:type="paragraph" w:styleId="NoSpacing">
    <w:name w:val="No Spacing"/>
    <w:link w:val="NoSpacingChar"/>
    <w:uiPriority w:val="1"/>
    <w:qFormat/>
    <w:rsid w:val="003850B2"/>
    <w:pPr>
      <w:spacing w:after="0" w:line="240" w:lineRule="auto"/>
    </w:pPr>
    <w:rPr>
      <w:rFonts w:eastAsiaTheme="minorEastAsia"/>
    </w:rPr>
  </w:style>
  <w:style w:type="character" w:customStyle="1" w:styleId="NoSpacingChar">
    <w:name w:val="No Spacing Char"/>
    <w:basedOn w:val="DefaultParagraphFont"/>
    <w:link w:val="NoSpacing"/>
    <w:uiPriority w:val="1"/>
    <w:rsid w:val="003850B2"/>
    <w:rPr>
      <w:rFonts w:eastAsiaTheme="minorEastAsia"/>
    </w:rPr>
  </w:style>
  <w:style w:type="table" w:styleId="TableGrid">
    <w:name w:val="Table Grid"/>
    <w:basedOn w:val="TableNormal"/>
    <w:uiPriority w:val="59"/>
    <w:rsid w:val="000B4E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D59D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74B01"/>
    <w:rPr>
      <w:rFonts w:asciiTheme="majorHAnsi" w:eastAsiaTheme="majorEastAsia" w:hAnsiTheme="majorHAnsi" w:cstheme="majorBidi"/>
      <w:b/>
      <w:bCs/>
      <w:color w:val="365F91" w:themeColor="accent1" w:themeShade="BF"/>
      <w:sz w:val="28"/>
      <w:szCs w:val="28"/>
    </w:rPr>
  </w:style>
  <w:style w:type="paragraph" w:customStyle="1" w:styleId="bodytext">
    <w:name w:val="__body text"/>
    <w:basedOn w:val="Normal"/>
    <w:next w:val="Normal"/>
    <w:link w:val="bodytextChar"/>
    <w:autoRedefine/>
    <w:rsid w:val="00815003"/>
    <w:pPr>
      <w:suppressAutoHyphens/>
      <w:spacing w:after="240" w:line="288" w:lineRule="auto"/>
    </w:pPr>
    <w:rPr>
      <w:rFonts w:eastAsia="Times New Roman" w:cstheme="minorHAnsi"/>
      <w:szCs w:val="24"/>
    </w:rPr>
  </w:style>
  <w:style w:type="character" w:customStyle="1" w:styleId="bodytextChar">
    <w:name w:val="__body text Char"/>
    <w:basedOn w:val="DefaultParagraphFont"/>
    <w:link w:val="bodytext"/>
    <w:rsid w:val="00815003"/>
    <w:rPr>
      <w:rFonts w:eastAsia="Times New Roman" w:cstheme="minorHAnsi"/>
      <w:szCs w:val="24"/>
    </w:rPr>
  </w:style>
  <w:style w:type="paragraph" w:customStyle="1" w:styleId="TOCTitle">
    <w:name w:val="_TOC Title"/>
    <w:basedOn w:val="Normal"/>
    <w:next w:val="bodytext"/>
    <w:rsid w:val="009031D8"/>
    <w:pPr>
      <w:keepLines/>
      <w:suppressAutoHyphens/>
      <w:spacing w:after="120" w:line="288" w:lineRule="auto"/>
    </w:pPr>
    <w:rPr>
      <w:rFonts w:ascii="Georgia" w:eastAsia="Times New Roman" w:hAnsi="Georgia" w:cs="Times New Roman"/>
      <w:b/>
      <w:sz w:val="28"/>
      <w:szCs w:val="24"/>
    </w:rPr>
  </w:style>
  <w:style w:type="character" w:customStyle="1" w:styleId="Heading3Char">
    <w:name w:val="Heading 3 Char"/>
    <w:basedOn w:val="DefaultParagraphFont"/>
    <w:link w:val="Heading3"/>
    <w:uiPriority w:val="9"/>
    <w:rsid w:val="00315E4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4653</Words>
  <Characters>26523</Characters>
  <Application>Microsoft Macintosh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Needs Assessment Results</vt:lpstr>
    </vt:vector>
  </TitlesOfParts>
  <Company/>
  <LinksUpToDate>false</LinksUpToDate>
  <CharactersWithSpaces>31114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Needs Assessment Results</dc:title>
  <dc:subject>Confidential</dc:subject>
  <dc:creator>Bryan Thornton</dc:creator>
  <cp:lastModifiedBy>Bryan Thornton</cp:lastModifiedBy>
  <cp:revision>3</cp:revision>
  <dcterms:created xsi:type="dcterms:W3CDTF">2017-04-28T14:56:00Z</dcterms:created>
  <dcterms:modified xsi:type="dcterms:W3CDTF">2017-04-28T14:57:00Z</dcterms:modified>
</cp:coreProperties>
</file>